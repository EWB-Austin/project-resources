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0DC3F" w14:textId="77777777" w:rsidR="009E2A58" w:rsidRPr="00F113B1" w:rsidRDefault="009E2A58" w:rsidP="00F113B1"/>
    <w:p w14:paraId="4CEDFDEE" w14:textId="77777777" w:rsidR="009E2A58" w:rsidRPr="009E2A58" w:rsidRDefault="009E2A58" w:rsidP="009E2A58">
      <w:pPr>
        <w:rPr>
          <w:rFonts w:ascii="Garamond" w:hAnsi="Garamond" w:cs="Arial"/>
          <w:color w:val="222222"/>
          <w:sz w:val="22"/>
          <w:szCs w:val="22"/>
        </w:rPr>
      </w:pPr>
      <w:r w:rsidRPr="009E2A58">
        <w:rPr>
          <w:rFonts w:ascii="Arial Black" w:hAnsi="Arial Black" w:cs="Arial"/>
          <w:b/>
          <w:color w:val="4F81BD" w:themeColor="accent1"/>
          <w:u w:val="single"/>
        </w:rPr>
        <w:t>Scope and Purpose:</w:t>
      </w:r>
      <w:r w:rsidRPr="009E2A58">
        <w:rPr>
          <w:rFonts w:ascii="Arial Black" w:hAnsi="Arial Black" w:cs="Arial"/>
          <w:b/>
          <w:color w:val="4F81BD" w:themeColor="accent1"/>
          <w:u w:val="single"/>
        </w:rPr>
        <w:br/>
      </w:r>
      <w:r w:rsidRPr="009E2A58">
        <w:rPr>
          <w:rFonts w:ascii="Garamond" w:hAnsi="Garamond" w:cs="Arial"/>
          <w:color w:val="222222"/>
          <w:sz w:val="22"/>
          <w:szCs w:val="22"/>
        </w:rPr>
        <w:br/>
        <w:t>The primary purpose and use of this document is to provide a framework for solar photovoltaic (PV) documentation packages (such as the 525 Form) submitted to the EWB-USA Technical Advisory Committee (TAC).  Such packages are developed by EWB-USA chapters for TAC approval prior to implementation.  The TAC has a responsibility to review, and ultimately clear or reject, each project submitted to it. As such, this document provides the guidance to achieve a successful review of solar PV electrical systems. </w:t>
      </w:r>
      <w:r w:rsidRPr="009E2A58">
        <w:rPr>
          <w:rStyle w:val="apple-converted-space"/>
          <w:rFonts w:ascii="Garamond" w:hAnsi="Garamond" w:cs="Arial"/>
          <w:color w:val="222222"/>
          <w:sz w:val="22"/>
          <w:szCs w:val="22"/>
        </w:rPr>
        <w:t> </w:t>
      </w:r>
      <w:r w:rsidRPr="009E2A58">
        <w:rPr>
          <w:rFonts w:ascii="Garamond" w:hAnsi="Garamond" w:cs="Arial"/>
          <w:color w:val="222222"/>
          <w:sz w:val="22"/>
          <w:szCs w:val="22"/>
        </w:rPr>
        <w:br/>
      </w:r>
      <w:r w:rsidRPr="009E2A58">
        <w:rPr>
          <w:rFonts w:ascii="Garamond" w:hAnsi="Garamond" w:cs="Arial"/>
          <w:color w:val="222222"/>
          <w:sz w:val="22"/>
          <w:szCs w:val="22"/>
        </w:rPr>
        <w:br/>
        <w:t xml:space="preserve">The EWB-USA </w:t>
      </w:r>
      <w:r w:rsidR="00ED2A1B">
        <w:rPr>
          <w:rFonts w:ascii="Garamond" w:hAnsi="Garamond" w:cs="Arial"/>
          <w:color w:val="222222"/>
          <w:sz w:val="22"/>
          <w:szCs w:val="22"/>
        </w:rPr>
        <w:t>Standing Content Committee for Energy (Energy SCC</w:t>
      </w:r>
      <w:r w:rsidRPr="009E2A58">
        <w:rPr>
          <w:rFonts w:ascii="Garamond" w:hAnsi="Garamond" w:cs="Arial"/>
          <w:color w:val="222222"/>
          <w:sz w:val="22"/>
          <w:szCs w:val="22"/>
        </w:rPr>
        <w:t>) expects electrical engineering (EE) students and EE mentors to lead the work on electrical projects. The EWB-USA chapter's technical team, and the team's EE mentor, will benefit greatly by following the recommendations herein. Each chapter needs an electrical engineering mentor and each package should be rigorously reviewed and approved by chapter members along with their mentor prior to submitting to the TAC.  The TAC is encouraged to look favorably on packages that conform to the framework presented herein.</w:t>
      </w:r>
      <w:r w:rsidRPr="009E2A58">
        <w:rPr>
          <w:rFonts w:ascii="Garamond" w:hAnsi="Garamond" w:cs="Arial"/>
          <w:color w:val="222222"/>
          <w:sz w:val="22"/>
          <w:szCs w:val="22"/>
        </w:rPr>
        <w:br/>
      </w:r>
    </w:p>
    <w:p w14:paraId="61337145" w14:textId="77777777" w:rsidR="009E2A58" w:rsidRPr="009E2A58" w:rsidRDefault="009E2A58" w:rsidP="009E2A58">
      <w:pPr>
        <w:rPr>
          <w:rFonts w:ascii="Garamond" w:hAnsi="Garamond" w:cs="Arial"/>
          <w:color w:val="222222"/>
          <w:sz w:val="22"/>
          <w:szCs w:val="22"/>
        </w:rPr>
      </w:pPr>
      <w:r w:rsidRPr="009E2A58">
        <w:rPr>
          <w:rFonts w:ascii="Garamond" w:hAnsi="Garamond" w:cs="Arial"/>
          <w:color w:val="222222"/>
          <w:sz w:val="22"/>
          <w:szCs w:val="22"/>
        </w:rPr>
        <w:t xml:space="preserve">Generally speaking, energy projects require a “Level 2” Mentor, defined as a professional with at least 5 years of direct professional experience (post bachelor’s degree) in design and construction of infrastructure similar to that proposed in the project. Complete mentorship guidelines can be found in 405 Form – EWB-USA Mentor Qualifications.  </w:t>
      </w:r>
    </w:p>
    <w:p w14:paraId="0D8D4DCB" w14:textId="77777777" w:rsidR="009E2A58" w:rsidRDefault="009E2A58" w:rsidP="009E2A58">
      <w:pPr>
        <w:rPr>
          <w:rFonts w:ascii="Garamond" w:hAnsi="Garamond" w:cs="Arial"/>
          <w:color w:val="222222"/>
          <w:sz w:val="22"/>
          <w:szCs w:val="22"/>
        </w:rPr>
      </w:pPr>
      <w:r w:rsidRPr="009E2A58">
        <w:rPr>
          <w:rFonts w:ascii="Garamond" w:hAnsi="Garamond" w:cs="Arial"/>
          <w:color w:val="222222"/>
          <w:sz w:val="22"/>
          <w:szCs w:val="22"/>
        </w:rPr>
        <w:br/>
        <w:t xml:space="preserve">These guidelines are intended to promote best practices.  They recommend a uniform framework and an electrical engineering outline for evaluating and documenting solar PV submission to the TAC.  Specific requirements for electrical design are found, for example, in the National Electrical Code, or Code of Record where the project is to be located.   The </w:t>
      </w:r>
      <w:r w:rsidR="00ED2A1B">
        <w:rPr>
          <w:rFonts w:ascii="Garamond" w:hAnsi="Garamond" w:cs="Arial"/>
          <w:color w:val="222222"/>
          <w:sz w:val="22"/>
          <w:szCs w:val="22"/>
        </w:rPr>
        <w:t>Energy SCC</w:t>
      </w:r>
      <w:r w:rsidR="00ED2A1B" w:rsidRPr="009E2A58">
        <w:rPr>
          <w:rFonts w:ascii="Garamond" w:hAnsi="Garamond" w:cs="Arial"/>
          <w:color w:val="222222"/>
          <w:sz w:val="22"/>
          <w:szCs w:val="22"/>
        </w:rPr>
        <w:t xml:space="preserve"> </w:t>
      </w:r>
      <w:r w:rsidRPr="009E2A58">
        <w:rPr>
          <w:rFonts w:ascii="Garamond" w:hAnsi="Garamond" w:cs="Arial"/>
          <w:color w:val="222222"/>
          <w:sz w:val="22"/>
          <w:szCs w:val="22"/>
        </w:rPr>
        <w:t>recognizes that some non-safety aspects of standards may need modification in developing countries.  But it is established practice at EWB-USA that the intent of the NEC (or equivalent) is to be followed for safety as well as reliability of both standalone and grid-tied energy systems.  Deviations from relevant industry codes and standards should be acknowledged and addressed in project submittals and design documentation</w:t>
      </w:r>
      <w:r w:rsidR="00ED2A1B">
        <w:rPr>
          <w:rFonts w:ascii="Garamond" w:hAnsi="Garamond" w:cs="Arial"/>
          <w:color w:val="222222"/>
          <w:sz w:val="22"/>
          <w:szCs w:val="22"/>
        </w:rPr>
        <w:t xml:space="preserve"> such as the 525-Pre-Implementation Report</w:t>
      </w:r>
      <w:r w:rsidRPr="009E2A58">
        <w:rPr>
          <w:rFonts w:ascii="Garamond" w:hAnsi="Garamond" w:cs="Arial"/>
          <w:color w:val="222222"/>
          <w:sz w:val="22"/>
          <w:szCs w:val="22"/>
        </w:rPr>
        <w:t>.</w:t>
      </w:r>
      <w:r w:rsidRPr="009E2A58">
        <w:rPr>
          <w:rFonts w:ascii="Garamond" w:hAnsi="Garamond" w:cs="Arial"/>
          <w:color w:val="222222"/>
          <w:sz w:val="22"/>
          <w:szCs w:val="22"/>
        </w:rPr>
        <w:br/>
      </w:r>
      <w:r w:rsidRPr="009E2A58">
        <w:rPr>
          <w:rFonts w:ascii="Garamond" w:hAnsi="Garamond" w:cs="Arial"/>
          <w:color w:val="222222"/>
          <w:sz w:val="22"/>
          <w:szCs w:val="22"/>
        </w:rPr>
        <w:br/>
        <w:t xml:space="preserve">By defining this baseline standard of uniformity and thoroughness, the </w:t>
      </w:r>
      <w:r w:rsidR="00ED2A1B">
        <w:rPr>
          <w:rFonts w:ascii="Garamond" w:hAnsi="Garamond" w:cs="Arial"/>
          <w:color w:val="222222"/>
          <w:sz w:val="22"/>
          <w:szCs w:val="22"/>
        </w:rPr>
        <w:t xml:space="preserve">Energy SCC </w:t>
      </w:r>
      <w:r w:rsidRPr="009E2A58">
        <w:rPr>
          <w:rFonts w:ascii="Garamond" w:hAnsi="Garamond" w:cs="Arial"/>
          <w:color w:val="222222"/>
          <w:sz w:val="22"/>
          <w:szCs w:val="22"/>
        </w:rPr>
        <w:t>intends to offer a foundation for design reviews by EWB-USA chapters, mentors, and TACs.   The document covers the important considerations of load forecasting, design, installation, start-up, maintenance, training during installation, and documentation of any solar PV project.  It covers the system calculations and drawings to be produced, measurements to be made, and also offers some best practices.  Presenting only results</w:t>
      </w:r>
      <w:proofErr w:type="gramStart"/>
      <w:r w:rsidRPr="009E2A58">
        <w:rPr>
          <w:rFonts w:ascii="Garamond" w:hAnsi="Garamond" w:cs="Arial"/>
          <w:color w:val="222222"/>
          <w:sz w:val="22"/>
          <w:szCs w:val="22"/>
        </w:rPr>
        <w:t xml:space="preserve">, </w:t>
      </w:r>
      <w:r w:rsidR="00994B14">
        <w:rPr>
          <w:rFonts w:ascii="Garamond" w:hAnsi="Garamond" w:cs="Arial"/>
          <w:color w:val="222222"/>
          <w:sz w:val="22"/>
          <w:szCs w:val="22"/>
        </w:rPr>
        <w:t xml:space="preserve"> without</w:t>
      </w:r>
      <w:proofErr w:type="gramEnd"/>
      <w:r w:rsidR="00994B14">
        <w:rPr>
          <w:rFonts w:ascii="Garamond" w:hAnsi="Garamond" w:cs="Arial"/>
          <w:color w:val="222222"/>
          <w:sz w:val="22"/>
          <w:szCs w:val="22"/>
        </w:rPr>
        <w:t xml:space="preserve"> </w:t>
      </w:r>
      <w:r w:rsidRPr="009E2A58">
        <w:rPr>
          <w:rFonts w:ascii="Garamond" w:hAnsi="Garamond" w:cs="Arial"/>
          <w:color w:val="222222"/>
          <w:sz w:val="22"/>
          <w:szCs w:val="22"/>
        </w:rPr>
        <w:t>detailed analyses and drawings, does not allow the TAC reviewer to understand how the design team reached the results being presented to</w:t>
      </w:r>
      <w:r w:rsidR="00994B14">
        <w:rPr>
          <w:rFonts w:ascii="Garamond" w:hAnsi="Garamond" w:cs="Arial"/>
          <w:color w:val="222222"/>
          <w:sz w:val="22"/>
          <w:szCs w:val="22"/>
        </w:rPr>
        <w:t xml:space="preserve"> the</w:t>
      </w:r>
      <w:r w:rsidRPr="009E2A58">
        <w:rPr>
          <w:rFonts w:ascii="Garamond" w:hAnsi="Garamond" w:cs="Arial"/>
          <w:color w:val="222222"/>
          <w:sz w:val="22"/>
          <w:szCs w:val="22"/>
        </w:rPr>
        <w:t xml:space="preserve"> TAC.</w:t>
      </w:r>
      <w:r w:rsidRPr="009E2A58">
        <w:rPr>
          <w:rFonts w:ascii="Garamond" w:hAnsi="Garamond" w:cs="Arial"/>
          <w:color w:val="222222"/>
          <w:sz w:val="22"/>
          <w:szCs w:val="22"/>
        </w:rPr>
        <w:br/>
      </w:r>
      <w:r w:rsidRPr="009E2A58">
        <w:rPr>
          <w:rFonts w:ascii="Garamond" w:hAnsi="Garamond" w:cs="Arial"/>
          <w:color w:val="222222"/>
          <w:sz w:val="22"/>
          <w:szCs w:val="22"/>
        </w:rPr>
        <w:br/>
        <w:t xml:space="preserve">Currently, this document applies only to DC systems and to AC single phase, 50 and 60 Hz, 120 and 240 volt systems, which should capture most, if not all, of the designs for EWB-USA installations.  Solar PV projects are analyzed as five subsystems, </w:t>
      </w:r>
      <w:r>
        <w:rPr>
          <w:rFonts w:ascii="Garamond" w:hAnsi="Garamond" w:cs="Arial"/>
          <w:color w:val="222222"/>
          <w:sz w:val="22"/>
          <w:szCs w:val="22"/>
        </w:rPr>
        <w:t>listed below, beginning with an assessment of</w:t>
      </w:r>
      <w:r w:rsidRPr="009E2A58">
        <w:rPr>
          <w:rFonts w:ascii="Garamond" w:hAnsi="Garamond" w:cs="Arial"/>
          <w:color w:val="222222"/>
          <w:sz w:val="22"/>
          <w:szCs w:val="22"/>
        </w:rPr>
        <w:t xml:space="preserve"> electrical loads </w:t>
      </w:r>
      <w:r>
        <w:rPr>
          <w:rFonts w:ascii="Garamond" w:hAnsi="Garamond" w:cs="Arial"/>
          <w:color w:val="222222"/>
          <w:sz w:val="22"/>
          <w:szCs w:val="22"/>
        </w:rPr>
        <w:t>and calculating the necessary energy to be supplied by the</w:t>
      </w:r>
      <w:r w:rsidRPr="009E2A58">
        <w:rPr>
          <w:rFonts w:ascii="Garamond" w:hAnsi="Garamond" w:cs="Arial"/>
          <w:color w:val="222222"/>
          <w:sz w:val="22"/>
          <w:szCs w:val="22"/>
        </w:rPr>
        <w:t xml:space="preserve"> sun.  If each of these subsystems is analyzed individually, the evaluation of the entire system by the TAC is simplified.</w:t>
      </w:r>
      <w:r w:rsidRPr="009E2A58">
        <w:rPr>
          <w:rStyle w:val="apple-converted-space"/>
          <w:rFonts w:ascii="Garamond" w:hAnsi="Garamond" w:cs="Arial"/>
          <w:color w:val="222222"/>
          <w:sz w:val="22"/>
          <w:szCs w:val="22"/>
        </w:rPr>
        <w:t> </w:t>
      </w:r>
      <w:r w:rsidRPr="009E2A58">
        <w:rPr>
          <w:rFonts w:ascii="Garamond" w:hAnsi="Garamond" w:cs="Arial"/>
          <w:color w:val="222222"/>
          <w:sz w:val="22"/>
          <w:szCs w:val="22"/>
        </w:rPr>
        <w:br/>
      </w:r>
    </w:p>
    <w:p w14:paraId="00EE238A" w14:textId="77777777" w:rsidR="009E2A58" w:rsidRDefault="009E2A58">
      <w:pPr>
        <w:rPr>
          <w:rFonts w:ascii="Garamond" w:hAnsi="Garamond" w:cs="Arial"/>
          <w:color w:val="222222"/>
          <w:sz w:val="22"/>
          <w:szCs w:val="22"/>
        </w:rPr>
      </w:pPr>
      <w:r>
        <w:rPr>
          <w:rFonts w:ascii="Garamond" w:hAnsi="Garamond" w:cs="Arial"/>
          <w:color w:val="222222"/>
          <w:sz w:val="22"/>
          <w:szCs w:val="22"/>
        </w:rPr>
        <w:br w:type="page"/>
      </w:r>
    </w:p>
    <w:p w14:paraId="4AD620DA" w14:textId="77777777" w:rsidR="003D2A17" w:rsidRPr="00F261B2" w:rsidRDefault="009E2A58" w:rsidP="003D2A17">
      <w:pPr>
        <w:ind w:left="420"/>
        <w:rPr>
          <w:rFonts w:ascii="Garamond" w:hAnsi="Garamond" w:cs="Arial"/>
          <w:color w:val="222222"/>
          <w:sz w:val="22"/>
          <w:szCs w:val="22"/>
          <w:u w:val="single"/>
        </w:rPr>
      </w:pPr>
      <w:r w:rsidRPr="009E2A58">
        <w:rPr>
          <w:rFonts w:ascii="Garamond" w:hAnsi="Garamond" w:cs="Arial"/>
          <w:color w:val="222222"/>
          <w:sz w:val="22"/>
          <w:szCs w:val="22"/>
          <w:u w:val="single"/>
        </w:rPr>
        <w:lastRenderedPageBreak/>
        <w:t xml:space="preserve">Key Subsystems of solar PV </w:t>
      </w:r>
      <w:r>
        <w:rPr>
          <w:rFonts w:ascii="Garamond" w:hAnsi="Garamond" w:cs="Arial"/>
          <w:color w:val="222222"/>
          <w:sz w:val="22"/>
          <w:szCs w:val="22"/>
          <w:u w:val="single"/>
        </w:rPr>
        <w:t>P</w:t>
      </w:r>
      <w:r w:rsidRPr="009E2A58">
        <w:rPr>
          <w:rFonts w:ascii="Garamond" w:hAnsi="Garamond" w:cs="Arial"/>
          <w:color w:val="222222"/>
          <w:sz w:val="22"/>
          <w:szCs w:val="22"/>
          <w:u w:val="single"/>
        </w:rPr>
        <w:t>rojects:</w:t>
      </w:r>
      <w:r w:rsidRPr="009E2A58">
        <w:rPr>
          <w:rFonts w:ascii="Garamond" w:hAnsi="Garamond" w:cs="Arial"/>
          <w:color w:val="222222"/>
          <w:sz w:val="22"/>
          <w:szCs w:val="22"/>
          <w:u w:val="single"/>
        </w:rPr>
        <w:br/>
      </w:r>
      <w:r w:rsidRPr="009E2A58">
        <w:rPr>
          <w:rFonts w:ascii="Garamond" w:hAnsi="Garamond" w:cs="Arial"/>
          <w:color w:val="222222"/>
          <w:sz w:val="22"/>
          <w:szCs w:val="22"/>
        </w:rPr>
        <w:t>A. Load Sizing and Electrical Distribution (Cabling, Panels, Grounding) Sub</w:t>
      </w:r>
      <w:r w:rsidR="00ED2A1B">
        <w:rPr>
          <w:rFonts w:ascii="Garamond" w:hAnsi="Garamond" w:cs="Arial"/>
          <w:color w:val="222222"/>
          <w:sz w:val="22"/>
          <w:szCs w:val="22"/>
        </w:rPr>
        <w:t>s</w:t>
      </w:r>
      <w:r w:rsidRPr="009E2A58">
        <w:rPr>
          <w:rFonts w:ascii="Garamond" w:hAnsi="Garamond" w:cs="Arial"/>
          <w:color w:val="222222"/>
          <w:sz w:val="22"/>
          <w:szCs w:val="22"/>
        </w:rPr>
        <w:t>ystem</w:t>
      </w:r>
      <w:r w:rsidRPr="009E2A58">
        <w:rPr>
          <w:rFonts w:ascii="Garamond" w:hAnsi="Garamond" w:cs="Arial"/>
          <w:color w:val="222222"/>
          <w:sz w:val="22"/>
          <w:szCs w:val="22"/>
        </w:rPr>
        <w:br/>
        <w:t>B. Inverter Subsystem</w:t>
      </w:r>
      <w:r w:rsidRPr="009E2A58">
        <w:rPr>
          <w:rFonts w:ascii="Garamond" w:hAnsi="Garamond" w:cs="Arial"/>
          <w:color w:val="222222"/>
          <w:sz w:val="22"/>
          <w:szCs w:val="22"/>
        </w:rPr>
        <w:br/>
        <w:t>C. Charge Controller Subsystem</w:t>
      </w:r>
      <w:r w:rsidRPr="009E2A58">
        <w:rPr>
          <w:rFonts w:ascii="Garamond" w:hAnsi="Garamond" w:cs="Arial"/>
          <w:color w:val="222222"/>
          <w:sz w:val="22"/>
          <w:szCs w:val="22"/>
        </w:rPr>
        <w:br/>
        <w:t>D. Battery Subsystem</w:t>
      </w:r>
      <w:r w:rsidRPr="009E2A58">
        <w:rPr>
          <w:rFonts w:ascii="Garamond" w:hAnsi="Garamond" w:cs="Arial"/>
          <w:color w:val="222222"/>
          <w:sz w:val="22"/>
          <w:szCs w:val="22"/>
        </w:rPr>
        <w:br/>
        <w:t>E. Solar Panel Subsystem</w:t>
      </w:r>
      <w:r w:rsidRPr="009E2A58">
        <w:rPr>
          <w:rFonts w:ascii="Garamond" w:hAnsi="Garamond" w:cs="Arial"/>
          <w:color w:val="222222"/>
          <w:sz w:val="22"/>
          <w:szCs w:val="22"/>
        </w:rPr>
        <w:br/>
      </w:r>
      <w:r w:rsidRPr="009E2A58">
        <w:rPr>
          <w:rFonts w:ascii="Garamond" w:hAnsi="Garamond" w:cs="Arial"/>
          <w:color w:val="222222"/>
          <w:sz w:val="22"/>
          <w:szCs w:val="22"/>
        </w:rPr>
        <w:br/>
      </w:r>
      <w:r w:rsidR="003D2A17" w:rsidRPr="00F261B2">
        <w:rPr>
          <w:rFonts w:ascii="Garamond" w:hAnsi="Garamond" w:cs="Arial"/>
          <w:color w:val="222222"/>
          <w:sz w:val="22"/>
          <w:szCs w:val="22"/>
          <w:u w:val="single"/>
        </w:rPr>
        <w:t>The guidelines presented in this document are an expansion of the previously established minimum requirements for EWB-USA solar PV projects, which are listed below:</w:t>
      </w:r>
    </w:p>
    <w:p w14:paraId="13B71C1F" w14:textId="77777777" w:rsidR="003D2A17" w:rsidRPr="00F261B2" w:rsidRDefault="003D2A17" w:rsidP="003D2A17">
      <w:pPr>
        <w:pStyle w:val="ListParagraph"/>
        <w:numPr>
          <w:ilvl w:val="0"/>
          <w:numId w:val="33"/>
        </w:numPr>
        <w:spacing w:after="200" w:line="276" w:lineRule="auto"/>
        <w:rPr>
          <w:rFonts w:ascii="Garamond" w:hAnsi="Garamond" w:cs="Arial"/>
          <w:color w:val="222222"/>
          <w:sz w:val="22"/>
          <w:szCs w:val="22"/>
        </w:rPr>
      </w:pPr>
      <w:r w:rsidRPr="00F261B2">
        <w:rPr>
          <w:rFonts w:ascii="Garamond" w:hAnsi="Garamond" w:cs="Arial"/>
          <w:color w:val="222222"/>
          <w:sz w:val="22"/>
          <w:szCs w:val="22"/>
        </w:rPr>
        <w:t>Project team has performed and documented alternatives analysis of potential energy sources and explained which is most appropriate for the community.</w:t>
      </w:r>
    </w:p>
    <w:p w14:paraId="72BE96CB" w14:textId="77777777" w:rsidR="003D2A17" w:rsidRPr="00F261B2" w:rsidRDefault="003D2A17" w:rsidP="003D2A17">
      <w:pPr>
        <w:pStyle w:val="ListParagraph"/>
        <w:numPr>
          <w:ilvl w:val="0"/>
          <w:numId w:val="33"/>
        </w:numPr>
        <w:spacing w:after="200" w:line="276" w:lineRule="auto"/>
        <w:rPr>
          <w:rFonts w:ascii="Garamond" w:hAnsi="Garamond" w:cs="Arial"/>
          <w:color w:val="222222"/>
          <w:sz w:val="22"/>
          <w:szCs w:val="22"/>
        </w:rPr>
      </w:pPr>
      <w:r w:rsidRPr="00F261B2">
        <w:rPr>
          <w:rFonts w:ascii="Garamond" w:hAnsi="Garamond" w:cs="Arial"/>
          <w:color w:val="222222"/>
          <w:sz w:val="22"/>
          <w:szCs w:val="22"/>
        </w:rPr>
        <w:t>Equipment, materials, and components are locally sourced.</w:t>
      </w:r>
    </w:p>
    <w:p w14:paraId="14ABD92B" w14:textId="77777777" w:rsidR="003D2A17" w:rsidRPr="00F261B2" w:rsidRDefault="003D2A17" w:rsidP="003D2A17">
      <w:pPr>
        <w:pStyle w:val="ListParagraph"/>
        <w:numPr>
          <w:ilvl w:val="0"/>
          <w:numId w:val="33"/>
        </w:numPr>
        <w:spacing w:after="200" w:line="276" w:lineRule="auto"/>
        <w:rPr>
          <w:rFonts w:ascii="Garamond" w:hAnsi="Garamond" w:cs="Arial"/>
          <w:color w:val="222222"/>
          <w:sz w:val="22"/>
          <w:szCs w:val="22"/>
        </w:rPr>
      </w:pPr>
      <w:r w:rsidRPr="00F261B2">
        <w:rPr>
          <w:rFonts w:ascii="Garamond" w:hAnsi="Garamond" w:cs="Arial"/>
          <w:color w:val="222222"/>
          <w:sz w:val="22"/>
          <w:szCs w:val="22"/>
        </w:rPr>
        <w:t>Final designs account for the physical security of the installation.</w:t>
      </w:r>
    </w:p>
    <w:p w14:paraId="1FB6FDFF" w14:textId="77777777" w:rsidR="003D2A17" w:rsidRPr="00F261B2" w:rsidRDefault="003D2A17" w:rsidP="003D2A17">
      <w:pPr>
        <w:pStyle w:val="ListParagraph"/>
        <w:numPr>
          <w:ilvl w:val="0"/>
          <w:numId w:val="33"/>
        </w:numPr>
        <w:spacing w:after="200" w:line="276" w:lineRule="auto"/>
        <w:rPr>
          <w:rFonts w:ascii="Garamond" w:hAnsi="Garamond" w:cs="Arial"/>
          <w:color w:val="222222"/>
          <w:sz w:val="22"/>
          <w:szCs w:val="22"/>
        </w:rPr>
      </w:pPr>
      <w:r w:rsidRPr="00F261B2">
        <w:rPr>
          <w:rFonts w:ascii="Garamond" w:hAnsi="Garamond" w:cs="Arial"/>
          <w:color w:val="222222"/>
          <w:sz w:val="22"/>
          <w:szCs w:val="22"/>
        </w:rPr>
        <w:t>Project implementation and community engagement is consistent with EWB-USA sustainable development model. </w:t>
      </w:r>
    </w:p>
    <w:p w14:paraId="4A3ADC07" w14:textId="77777777" w:rsidR="003D2A17" w:rsidRPr="00554E41" w:rsidRDefault="003D2A17" w:rsidP="003D2A17">
      <w:pPr>
        <w:spacing w:after="200" w:line="276" w:lineRule="auto"/>
        <w:rPr>
          <w:rFonts w:ascii="Garamond" w:hAnsi="Garamond" w:cs="Arial"/>
          <w:color w:val="222222"/>
          <w:sz w:val="22"/>
          <w:szCs w:val="22"/>
        </w:rPr>
      </w:pPr>
      <w:r w:rsidRPr="00F261B2">
        <w:rPr>
          <w:rFonts w:ascii="Garamond" w:hAnsi="Garamond" w:cs="Arial"/>
          <w:color w:val="222222"/>
          <w:sz w:val="22"/>
          <w:szCs w:val="22"/>
        </w:rPr>
        <w:t>The EWB-USA Project Management team developed these requirements as minimum criteria for chapters to consider when deciding to proceed with solar PV.</w:t>
      </w:r>
      <w:r w:rsidRPr="003D2A17">
        <w:rPr>
          <w:rFonts w:ascii="Garamond" w:hAnsi="Garamond" w:cs="Arial"/>
          <w:color w:val="222222"/>
          <w:sz w:val="22"/>
          <w:szCs w:val="22"/>
        </w:rPr>
        <w:t xml:space="preserve"> </w:t>
      </w:r>
      <w:r w:rsidRPr="00F261B2">
        <w:rPr>
          <w:rFonts w:ascii="Garamond" w:hAnsi="Garamond" w:cs="Arial"/>
          <w:color w:val="222222"/>
          <w:sz w:val="22"/>
          <w:szCs w:val="22"/>
        </w:rPr>
        <w:t xml:space="preserve">These minimum requirements were never intended to cover all aspects of a solar PV design.  </w:t>
      </w:r>
      <w:r>
        <w:rPr>
          <w:rFonts w:ascii="Garamond" w:hAnsi="Garamond" w:cs="Arial"/>
          <w:color w:val="222222"/>
          <w:sz w:val="22"/>
          <w:szCs w:val="22"/>
        </w:rPr>
        <w:t xml:space="preserve"> </w:t>
      </w:r>
    </w:p>
    <w:p w14:paraId="4F17E1D1" w14:textId="77777777" w:rsidR="009E2A58" w:rsidRPr="009E2A58" w:rsidRDefault="009E2A58" w:rsidP="003D2A17">
      <w:pPr>
        <w:ind w:left="420"/>
        <w:rPr>
          <w:rFonts w:ascii="Garamond" w:hAnsi="Garamond" w:cs="Arial"/>
          <w:color w:val="222222"/>
          <w:sz w:val="22"/>
          <w:szCs w:val="22"/>
        </w:rPr>
      </w:pPr>
      <w:r w:rsidRPr="009E2A58">
        <w:rPr>
          <w:rFonts w:ascii="Garamond" w:hAnsi="Garamond" w:cs="Arial"/>
          <w:color w:val="222222"/>
          <w:sz w:val="22"/>
          <w:szCs w:val="22"/>
        </w:rPr>
        <w:t>Furthermore, the team is encouraged to assess project risk in terms of likelihood and risk impact on the project.  An important part of the EWB-USA project process is for chapters to report "as-built" and outcome information from the implementation trips so that the organization can learn and build on successful implementation and/or lessons learned. Archiving the final notebook, bills of materials, and comments are considered.</w:t>
      </w:r>
      <w:r w:rsidRPr="009E2A58">
        <w:rPr>
          <w:rFonts w:ascii="Garamond" w:hAnsi="Garamond" w:cs="Arial"/>
          <w:color w:val="222222"/>
          <w:sz w:val="22"/>
          <w:szCs w:val="22"/>
        </w:rPr>
        <w:br/>
      </w:r>
      <w:r w:rsidRPr="009E2A58">
        <w:rPr>
          <w:rFonts w:ascii="Garamond" w:hAnsi="Garamond" w:cs="Arial"/>
          <w:color w:val="222222"/>
          <w:sz w:val="22"/>
          <w:szCs w:val="22"/>
        </w:rPr>
        <w:br/>
        <w:t xml:space="preserve">This document was written and is maintained by the </w:t>
      </w:r>
      <w:r w:rsidR="00ED2A1B">
        <w:rPr>
          <w:rFonts w:ascii="Garamond" w:hAnsi="Garamond" w:cs="Arial"/>
          <w:color w:val="222222"/>
          <w:sz w:val="22"/>
          <w:szCs w:val="22"/>
        </w:rPr>
        <w:t>Energy SCC</w:t>
      </w:r>
      <w:r w:rsidRPr="009E2A58">
        <w:rPr>
          <w:rFonts w:ascii="Garamond" w:hAnsi="Garamond" w:cs="Arial"/>
          <w:color w:val="222222"/>
          <w:sz w:val="22"/>
          <w:szCs w:val="22"/>
        </w:rPr>
        <w:t xml:space="preserve">.  </w:t>
      </w:r>
      <w:r w:rsidR="00ED2A1B">
        <w:rPr>
          <w:rFonts w:ascii="Garamond" w:hAnsi="Garamond" w:cs="Arial"/>
          <w:color w:val="222222"/>
          <w:sz w:val="22"/>
          <w:szCs w:val="22"/>
        </w:rPr>
        <w:t xml:space="preserve">The Energy SCC </w:t>
      </w:r>
      <w:r w:rsidRPr="009E2A58">
        <w:rPr>
          <w:rFonts w:ascii="Garamond" w:hAnsi="Garamond" w:cs="Arial"/>
          <w:color w:val="222222"/>
          <w:sz w:val="22"/>
          <w:szCs w:val="22"/>
        </w:rPr>
        <w:t>hopes this document will facilitate increased participation of EE's in EWB-USA projects, and facilitate the interfacing required with mechanical and civil engineering representatives on project teams.</w:t>
      </w:r>
    </w:p>
    <w:p w14:paraId="623EF0A1" w14:textId="77777777" w:rsidR="009E2A58" w:rsidRDefault="009E2A58" w:rsidP="009E2A58">
      <w:pPr>
        <w:rPr>
          <w:rFonts w:ascii="Garamond" w:hAnsi="Garamond"/>
          <w:sz w:val="22"/>
          <w:szCs w:val="22"/>
        </w:rPr>
      </w:pPr>
    </w:p>
    <w:p w14:paraId="23A24B4C" w14:textId="77777777" w:rsidR="009E2A58" w:rsidRDefault="009E2A58" w:rsidP="009E2A58">
      <w:pPr>
        <w:rPr>
          <w:rFonts w:ascii="Arial Black" w:hAnsi="Arial Black"/>
          <w:b/>
          <w:color w:val="4F81BD" w:themeColor="accent1"/>
          <w:u w:val="single"/>
        </w:rPr>
      </w:pPr>
      <w:r w:rsidRPr="009E2A58">
        <w:rPr>
          <w:rFonts w:ascii="Arial Black" w:hAnsi="Arial Black"/>
          <w:b/>
          <w:color w:val="4F81BD" w:themeColor="accent1"/>
          <w:u w:val="single"/>
        </w:rPr>
        <w:t>Discussion:</w:t>
      </w:r>
    </w:p>
    <w:p w14:paraId="242F7149" w14:textId="77777777" w:rsidR="009E2A58" w:rsidRPr="009E2A58" w:rsidRDefault="009E2A58" w:rsidP="009E2A58">
      <w:pPr>
        <w:rPr>
          <w:rFonts w:ascii="Arial Black" w:hAnsi="Arial Black"/>
          <w:b/>
          <w:color w:val="4F81BD" w:themeColor="accent1"/>
          <w:u w:val="single"/>
        </w:rPr>
      </w:pPr>
    </w:p>
    <w:p w14:paraId="4B19CCB8" w14:textId="77777777" w:rsidR="009E2A58" w:rsidRDefault="009E2A58" w:rsidP="009E2A58">
      <w:pPr>
        <w:rPr>
          <w:rFonts w:ascii="Garamond" w:hAnsi="Garamond"/>
          <w:sz w:val="22"/>
          <w:szCs w:val="22"/>
        </w:rPr>
      </w:pPr>
      <w:r w:rsidRPr="009E2A58">
        <w:rPr>
          <w:rFonts w:ascii="Garamond" w:hAnsi="Garamond"/>
          <w:sz w:val="22"/>
          <w:szCs w:val="22"/>
        </w:rPr>
        <w:t xml:space="preserve">Electrical Power Projects for EWB typically consist of one or more of the following subsystems.  If each of these subsystems is analyzed individually, the evaluation of the entire system is simplified. </w:t>
      </w:r>
    </w:p>
    <w:p w14:paraId="37CF8875" w14:textId="77777777" w:rsidR="009E2A58" w:rsidRPr="009E2A58" w:rsidRDefault="009E2A58" w:rsidP="009E2A58">
      <w:pPr>
        <w:rPr>
          <w:rFonts w:ascii="Garamond" w:hAnsi="Garamond"/>
          <w:sz w:val="22"/>
          <w:szCs w:val="22"/>
        </w:rPr>
      </w:pPr>
    </w:p>
    <w:p w14:paraId="2FB2D3A3" w14:textId="77777777" w:rsidR="009E2A58" w:rsidRPr="00BB66F0" w:rsidRDefault="009E2A58" w:rsidP="00FB2451">
      <w:pPr>
        <w:pStyle w:val="ListParagraph"/>
        <w:numPr>
          <w:ilvl w:val="0"/>
          <w:numId w:val="28"/>
        </w:numPr>
        <w:rPr>
          <w:rFonts w:ascii="Arial Black" w:hAnsi="Arial Black"/>
          <w:b/>
          <w:color w:val="4F81BD" w:themeColor="accent1"/>
          <w:sz w:val="22"/>
          <w:szCs w:val="22"/>
          <w:u w:val="single"/>
        </w:rPr>
      </w:pPr>
      <w:r w:rsidRPr="00BB66F0">
        <w:rPr>
          <w:rFonts w:ascii="Arial Black" w:hAnsi="Arial Black"/>
          <w:b/>
          <w:color w:val="4F81BD" w:themeColor="accent1"/>
          <w:sz w:val="22"/>
          <w:szCs w:val="22"/>
          <w:u w:val="single"/>
        </w:rPr>
        <w:t xml:space="preserve">Subsystem DESIGN </w:t>
      </w:r>
    </w:p>
    <w:p w14:paraId="7A6DD39A" w14:textId="77777777" w:rsidR="009E2A58" w:rsidRDefault="009E2A58" w:rsidP="00FB2451">
      <w:pPr>
        <w:ind w:left="720"/>
        <w:rPr>
          <w:rFonts w:ascii="Garamond" w:hAnsi="Garamond"/>
          <w:sz w:val="22"/>
          <w:szCs w:val="22"/>
        </w:rPr>
      </w:pPr>
      <w:r w:rsidRPr="009E2A58">
        <w:rPr>
          <w:rFonts w:ascii="Garamond" w:hAnsi="Garamond"/>
          <w:sz w:val="22"/>
          <w:szCs w:val="22"/>
        </w:rPr>
        <w:t>Each Subsystem Design should include a diagram(s) in sufficient detail to allow the reviewer a complete picture of the design.  If for example a number of houses have the same wiring, a diagram showing that wiring detail can be included and then the higher level diagram can reference that sheet as a single block on the higher level drawing.  Spreadsheets, etc. can replace more detailed drawing to the extent that it is clear how the spreadsheet data and a higher level drawing link.</w:t>
      </w:r>
    </w:p>
    <w:p w14:paraId="625BAE68" w14:textId="77777777" w:rsidR="009E2A58" w:rsidRPr="009E2A58" w:rsidRDefault="009E2A58" w:rsidP="00FB2451">
      <w:pPr>
        <w:ind w:left="720"/>
        <w:rPr>
          <w:rFonts w:ascii="Garamond" w:hAnsi="Garamond"/>
          <w:sz w:val="22"/>
          <w:szCs w:val="22"/>
        </w:rPr>
      </w:pPr>
    </w:p>
    <w:p w14:paraId="723EC889" w14:textId="77777777" w:rsidR="009E2A58" w:rsidRPr="009E2A58" w:rsidRDefault="009E2A58" w:rsidP="00FB2451">
      <w:pPr>
        <w:pStyle w:val="ListParagraph"/>
        <w:numPr>
          <w:ilvl w:val="0"/>
          <w:numId w:val="30"/>
        </w:numPr>
        <w:rPr>
          <w:rFonts w:ascii="Garamond" w:hAnsi="Garamond"/>
          <w:b/>
          <w:sz w:val="22"/>
          <w:szCs w:val="22"/>
        </w:rPr>
      </w:pPr>
      <w:r w:rsidRPr="009E2A58">
        <w:rPr>
          <w:rFonts w:ascii="Garamond" w:hAnsi="Garamond"/>
          <w:b/>
          <w:sz w:val="22"/>
          <w:szCs w:val="22"/>
        </w:rPr>
        <w:t xml:space="preserve">Electrical Distribution Load Calculations &amp; Analysis (assumes AC power distribution) </w:t>
      </w:r>
    </w:p>
    <w:p w14:paraId="6DA01A2A" w14:textId="77777777" w:rsidR="009E2A58" w:rsidRDefault="009E2A58" w:rsidP="00FB2451">
      <w:pPr>
        <w:ind w:left="1440"/>
        <w:rPr>
          <w:rFonts w:ascii="Garamond" w:hAnsi="Garamond"/>
          <w:sz w:val="22"/>
          <w:szCs w:val="22"/>
        </w:rPr>
      </w:pPr>
      <w:r w:rsidRPr="009E2A58">
        <w:rPr>
          <w:rFonts w:ascii="Garamond" w:hAnsi="Garamond"/>
          <w:sz w:val="22"/>
          <w:szCs w:val="22"/>
        </w:rPr>
        <w:t xml:space="preserve">The electrical distribution system needs to consider sizing of the distribution wiring, disconnect and circuit protection devices. The design team should prepare a design documentation package that demonstrates a </w:t>
      </w:r>
      <w:r w:rsidRPr="009E2A58">
        <w:rPr>
          <w:rFonts w:ascii="Garamond" w:hAnsi="Garamond"/>
          <w:sz w:val="22"/>
          <w:szCs w:val="22"/>
        </w:rPr>
        <w:lastRenderedPageBreak/>
        <w:t xml:space="preserve">complete design of the electrical load portion of the system including service panels, along with the total square footage and facility type (i.e. hospital, school, dwelling unit, etc.). </w:t>
      </w:r>
    </w:p>
    <w:p w14:paraId="3218BAC4" w14:textId="77777777" w:rsidR="009E2A58" w:rsidRPr="009E2A58" w:rsidRDefault="00994B14" w:rsidP="00FB2451">
      <w:pPr>
        <w:ind w:left="1440"/>
        <w:rPr>
          <w:rFonts w:ascii="Garamond" w:hAnsi="Garamond"/>
          <w:sz w:val="22"/>
          <w:szCs w:val="22"/>
        </w:rPr>
      </w:pPr>
      <w:r>
        <w:rPr>
          <w:rFonts w:ascii="Garamond" w:hAnsi="Garamond"/>
          <w:sz w:val="22"/>
          <w:szCs w:val="22"/>
        </w:rPr>
        <w:t>Below is a checklist of items that should be included in the design package:</w:t>
      </w:r>
    </w:p>
    <w:p w14:paraId="79C1AE44" w14:textId="77777777" w:rsidR="009E2A58" w:rsidRPr="009E2A58" w:rsidRDefault="009E2A58" w:rsidP="00EA08CF">
      <w:pPr>
        <w:pStyle w:val="ListParagraph"/>
        <w:numPr>
          <w:ilvl w:val="0"/>
          <w:numId w:val="36"/>
        </w:numPr>
        <w:rPr>
          <w:rFonts w:ascii="Garamond" w:hAnsi="Garamond"/>
          <w:sz w:val="22"/>
          <w:szCs w:val="22"/>
        </w:rPr>
      </w:pPr>
      <w:r w:rsidRPr="009E2A58">
        <w:rPr>
          <w:rFonts w:ascii="Garamond" w:hAnsi="Garamond"/>
          <w:sz w:val="22"/>
          <w:szCs w:val="22"/>
        </w:rPr>
        <w:t>Load determination including timing, duration and starting surge requirements</w:t>
      </w:r>
      <w:r w:rsidR="00ED2A1B">
        <w:rPr>
          <w:rFonts w:ascii="Garamond" w:hAnsi="Garamond"/>
          <w:sz w:val="22"/>
          <w:szCs w:val="22"/>
        </w:rPr>
        <w:t>.</w:t>
      </w:r>
      <w:r w:rsidRPr="009E2A58">
        <w:rPr>
          <w:rFonts w:ascii="Garamond" w:hAnsi="Garamond"/>
          <w:sz w:val="22"/>
          <w:szCs w:val="22"/>
        </w:rPr>
        <w:t xml:space="preserve"> </w:t>
      </w:r>
    </w:p>
    <w:p w14:paraId="16476855" w14:textId="77777777" w:rsidR="009E2A58" w:rsidRPr="009E2A58" w:rsidRDefault="009E2A58" w:rsidP="00EA08CF">
      <w:pPr>
        <w:pStyle w:val="ListParagraph"/>
        <w:numPr>
          <w:ilvl w:val="0"/>
          <w:numId w:val="36"/>
        </w:numPr>
        <w:rPr>
          <w:rFonts w:ascii="Garamond" w:hAnsi="Garamond"/>
          <w:sz w:val="22"/>
          <w:szCs w:val="22"/>
        </w:rPr>
      </w:pPr>
      <w:r w:rsidRPr="009E2A58">
        <w:rPr>
          <w:rFonts w:ascii="Garamond" w:hAnsi="Garamond"/>
          <w:sz w:val="22"/>
          <w:szCs w:val="22"/>
        </w:rPr>
        <w:t>Calculate peak power requirement for sizing of the AC inverter</w:t>
      </w:r>
      <w:r w:rsidR="00ED2A1B">
        <w:rPr>
          <w:rFonts w:ascii="Garamond" w:hAnsi="Garamond"/>
          <w:sz w:val="22"/>
          <w:szCs w:val="22"/>
        </w:rPr>
        <w:t>.</w:t>
      </w:r>
      <w:r w:rsidRPr="009E2A58">
        <w:rPr>
          <w:rFonts w:ascii="Garamond" w:hAnsi="Garamond"/>
          <w:sz w:val="22"/>
          <w:szCs w:val="22"/>
        </w:rPr>
        <w:t xml:space="preserve"> </w:t>
      </w:r>
    </w:p>
    <w:p w14:paraId="4C7A41A5" w14:textId="77777777" w:rsidR="009E2A58" w:rsidRPr="009E2A58" w:rsidRDefault="00425D5B" w:rsidP="00EA08CF">
      <w:pPr>
        <w:pStyle w:val="ListParagraph"/>
        <w:numPr>
          <w:ilvl w:val="0"/>
          <w:numId w:val="36"/>
        </w:numPr>
        <w:rPr>
          <w:rFonts w:ascii="Garamond" w:hAnsi="Garamond"/>
          <w:sz w:val="22"/>
          <w:szCs w:val="22"/>
        </w:rPr>
      </w:pPr>
      <w:r>
        <w:rPr>
          <w:rFonts w:ascii="Garamond" w:hAnsi="Garamond"/>
          <w:sz w:val="22"/>
          <w:szCs w:val="22"/>
        </w:rPr>
        <w:t>Calculate v</w:t>
      </w:r>
      <w:r w:rsidR="009E2A58" w:rsidRPr="009E2A58">
        <w:rPr>
          <w:rFonts w:ascii="Garamond" w:hAnsi="Garamond"/>
          <w:sz w:val="22"/>
          <w:szCs w:val="22"/>
        </w:rPr>
        <w:t>oltage drops for the entire distribution system.  The voltage drop calc</w:t>
      </w:r>
      <w:r w:rsidR="00994B14">
        <w:rPr>
          <w:rFonts w:ascii="Garamond" w:hAnsi="Garamond"/>
          <w:sz w:val="22"/>
          <w:szCs w:val="22"/>
        </w:rPr>
        <w:t>ulation</w:t>
      </w:r>
      <w:r w:rsidR="009E2A58" w:rsidRPr="009E2A58">
        <w:rPr>
          <w:rFonts w:ascii="Garamond" w:hAnsi="Garamond"/>
          <w:sz w:val="22"/>
          <w:szCs w:val="22"/>
        </w:rPr>
        <w:t>s need to consider the entire distribution system including feeder circuits, branch circuits and sub-branch circuits</w:t>
      </w:r>
      <w:r w:rsidR="00ED2A1B">
        <w:rPr>
          <w:rFonts w:ascii="Garamond" w:hAnsi="Garamond"/>
          <w:sz w:val="22"/>
          <w:szCs w:val="22"/>
        </w:rPr>
        <w:t>.</w:t>
      </w:r>
      <w:r w:rsidR="009E2A58" w:rsidRPr="009E2A58">
        <w:rPr>
          <w:rFonts w:ascii="Garamond" w:hAnsi="Garamond"/>
          <w:sz w:val="22"/>
          <w:szCs w:val="22"/>
        </w:rPr>
        <w:t xml:space="preserve"> </w:t>
      </w:r>
    </w:p>
    <w:p w14:paraId="09353CB3" w14:textId="77777777" w:rsidR="009E2A58" w:rsidRDefault="009E2A58" w:rsidP="00EA08CF">
      <w:pPr>
        <w:pStyle w:val="ListParagraph"/>
        <w:numPr>
          <w:ilvl w:val="0"/>
          <w:numId w:val="36"/>
        </w:numPr>
        <w:rPr>
          <w:rFonts w:ascii="Garamond" w:hAnsi="Garamond"/>
          <w:sz w:val="22"/>
          <w:szCs w:val="22"/>
        </w:rPr>
      </w:pPr>
      <w:r w:rsidRPr="009E2A58">
        <w:rPr>
          <w:rFonts w:ascii="Garamond" w:hAnsi="Garamond"/>
          <w:sz w:val="22"/>
          <w:szCs w:val="22"/>
        </w:rPr>
        <w:t xml:space="preserve">Conductors, circuit protection devices (fuses, circuit breakers, etc.) and disconnect devices (switches, etc.)  </w:t>
      </w:r>
      <w:proofErr w:type="gramStart"/>
      <w:r w:rsidRPr="009E2A58">
        <w:rPr>
          <w:rFonts w:ascii="Garamond" w:hAnsi="Garamond"/>
          <w:sz w:val="22"/>
          <w:szCs w:val="22"/>
        </w:rPr>
        <w:t>need</w:t>
      </w:r>
      <w:proofErr w:type="gramEnd"/>
      <w:r w:rsidRPr="009E2A58">
        <w:rPr>
          <w:rFonts w:ascii="Garamond" w:hAnsi="Garamond"/>
          <w:sz w:val="22"/>
          <w:szCs w:val="22"/>
        </w:rPr>
        <w:t xml:space="preserve"> to be sized for the operating  voltage and </w:t>
      </w:r>
      <w:r w:rsidR="00FB2451" w:rsidRPr="009E2A58">
        <w:rPr>
          <w:rFonts w:ascii="Garamond" w:hAnsi="Garamond"/>
          <w:sz w:val="22"/>
          <w:szCs w:val="22"/>
        </w:rPr>
        <w:t>current, and</w:t>
      </w:r>
      <w:r w:rsidRPr="009E2A58">
        <w:rPr>
          <w:rFonts w:ascii="Garamond" w:hAnsi="Garamond"/>
          <w:sz w:val="22"/>
          <w:szCs w:val="22"/>
        </w:rPr>
        <w:t xml:space="preserve"> conductors have to be rated for conditions of use such as temperature and conduit fill.  </w:t>
      </w:r>
    </w:p>
    <w:p w14:paraId="5A6645C4" w14:textId="77777777" w:rsidR="00FB2451" w:rsidRPr="00FB2451" w:rsidRDefault="00FB2451" w:rsidP="00FB2451">
      <w:pPr>
        <w:rPr>
          <w:rFonts w:ascii="Garamond" w:hAnsi="Garamond"/>
          <w:sz w:val="22"/>
          <w:szCs w:val="22"/>
        </w:rPr>
      </w:pPr>
    </w:p>
    <w:p w14:paraId="208F4686" w14:textId="77777777" w:rsidR="009E2A58" w:rsidRPr="009E2A58" w:rsidRDefault="009E2A58" w:rsidP="00FB2451">
      <w:pPr>
        <w:pStyle w:val="ListParagraph"/>
        <w:numPr>
          <w:ilvl w:val="0"/>
          <w:numId w:val="30"/>
        </w:numPr>
        <w:rPr>
          <w:rFonts w:ascii="Garamond" w:hAnsi="Garamond"/>
          <w:b/>
          <w:sz w:val="22"/>
          <w:szCs w:val="22"/>
        </w:rPr>
      </w:pPr>
      <w:r w:rsidRPr="009E2A58">
        <w:rPr>
          <w:rFonts w:ascii="Garamond" w:hAnsi="Garamond"/>
          <w:b/>
          <w:sz w:val="22"/>
          <w:szCs w:val="22"/>
        </w:rPr>
        <w:t xml:space="preserve">Inverter Sizing Calculations &amp; Analysis </w:t>
      </w:r>
    </w:p>
    <w:p w14:paraId="33913FBF" w14:textId="77777777" w:rsidR="009E2A58" w:rsidRPr="009E2A58" w:rsidRDefault="009E2A58" w:rsidP="00FB2451">
      <w:pPr>
        <w:ind w:left="1845"/>
        <w:rPr>
          <w:rFonts w:ascii="Garamond" w:hAnsi="Garamond"/>
          <w:sz w:val="22"/>
          <w:szCs w:val="22"/>
        </w:rPr>
      </w:pPr>
      <w:r w:rsidRPr="009E2A58">
        <w:rPr>
          <w:rFonts w:ascii="Garamond" w:hAnsi="Garamond"/>
          <w:sz w:val="22"/>
          <w:szCs w:val="22"/>
        </w:rPr>
        <w:t>The inverter provides the AC electricity for the Electrical Distribution System above. The inverter needs to be sized to handle the worst case loads.  The inverter or a controller associated with it needs to protect the batteries that the inverter is drawing energy from.  Ideally it should never discharge the batteries below 80% of their capacity or 80% State of Charge (SOC), 20% Depth of Discharge (DOD).  Project teams are encouraged to install some sort of visual display of battery state of charge to be monitored by system operators. Logging of the amount of energy consumed each day would help in future planning of the system capacity of the site.</w:t>
      </w:r>
      <w:r w:rsidR="00A513C7">
        <w:rPr>
          <w:rFonts w:ascii="Garamond" w:hAnsi="Garamond"/>
          <w:sz w:val="22"/>
          <w:szCs w:val="22"/>
        </w:rPr>
        <w:t xml:space="preserve"> The EWB chapter should consider </w:t>
      </w:r>
      <w:r w:rsidR="002D77B2">
        <w:rPr>
          <w:rFonts w:ascii="Garamond" w:hAnsi="Garamond"/>
          <w:sz w:val="22"/>
          <w:szCs w:val="22"/>
        </w:rPr>
        <w:t>presenting</w:t>
      </w:r>
      <w:r w:rsidR="00A513C7">
        <w:rPr>
          <w:rFonts w:ascii="Garamond" w:hAnsi="Garamond"/>
          <w:sz w:val="22"/>
          <w:szCs w:val="22"/>
        </w:rPr>
        <w:t xml:space="preserve"> the following data:</w:t>
      </w:r>
    </w:p>
    <w:p w14:paraId="66475DA6" w14:textId="77777777" w:rsidR="009E2A58" w:rsidRPr="009E2A58" w:rsidRDefault="009E2A58" w:rsidP="00F113B1">
      <w:pPr>
        <w:pStyle w:val="ListParagraph"/>
        <w:numPr>
          <w:ilvl w:val="0"/>
          <w:numId w:val="42"/>
        </w:numPr>
        <w:rPr>
          <w:rFonts w:ascii="Garamond" w:hAnsi="Garamond"/>
          <w:sz w:val="22"/>
          <w:szCs w:val="22"/>
        </w:rPr>
      </w:pPr>
      <w:r w:rsidRPr="009E2A58">
        <w:rPr>
          <w:rFonts w:ascii="Garamond" w:hAnsi="Garamond"/>
          <w:sz w:val="22"/>
          <w:szCs w:val="22"/>
        </w:rPr>
        <w:t>Programming and Data Monitoring for controller and inverter</w:t>
      </w:r>
      <w:r w:rsidR="00ED2A1B">
        <w:rPr>
          <w:rFonts w:ascii="Garamond" w:hAnsi="Garamond"/>
          <w:sz w:val="22"/>
          <w:szCs w:val="22"/>
        </w:rPr>
        <w:t>.</w:t>
      </w:r>
      <w:r w:rsidRPr="009E2A58">
        <w:rPr>
          <w:rFonts w:ascii="Garamond" w:hAnsi="Garamond"/>
          <w:sz w:val="22"/>
          <w:szCs w:val="22"/>
        </w:rPr>
        <w:t xml:space="preserve"> </w:t>
      </w:r>
    </w:p>
    <w:p w14:paraId="5AE08C49" w14:textId="77777777" w:rsidR="009E2A58" w:rsidRPr="009E2A58" w:rsidRDefault="009E2A58" w:rsidP="00F113B1">
      <w:pPr>
        <w:pStyle w:val="ListParagraph"/>
        <w:numPr>
          <w:ilvl w:val="0"/>
          <w:numId w:val="42"/>
        </w:numPr>
        <w:rPr>
          <w:rFonts w:ascii="Garamond" w:hAnsi="Garamond"/>
          <w:sz w:val="22"/>
          <w:szCs w:val="22"/>
        </w:rPr>
      </w:pPr>
      <w:r w:rsidRPr="009E2A58">
        <w:rPr>
          <w:rFonts w:ascii="Garamond" w:hAnsi="Garamond"/>
          <w:sz w:val="22"/>
          <w:szCs w:val="22"/>
        </w:rPr>
        <w:t>Maximum Inverter input current at the lowest operating voltage for sizing</w:t>
      </w:r>
      <w:r w:rsidR="00ED2A1B">
        <w:rPr>
          <w:rFonts w:ascii="Garamond" w:hAnsi="Garamond"/>
          <w:sz w:val="22"/>
          <w:szCs w:val="22"/>
        </w:rPr>
        <w:t>.</w:t>
      </w:r>
      <w:r w:rsidRPr="009E2A58">
        <w:rPr>
          <w:rFonts w:ascii="Garamond" w:hAnsi="Garamond"/>
          <w:sz w:val="22"/>
          <w:szCs w:val="22"/>
        </w:rPr>
        <w:t xml:space="preserve"> </w:t>
      </w:r>
    </w:p>
    <w:p w14:paraId="7372A455" w14:textId="77777777" w:rsidR="009E2A58" w:rsidRDefault="009E2A58" w:rsidP="00F113B1">
      <w:pPr>
        <w:pStyle w:val="ListParagraph"/>
        <w:numPr>
          <w:ilvl w:val="0"/>
          <w:numId w:val="42"/>
        </w:numPr>
        <w:rPr>
          <w:rFonts w:ascii="Garamond" w:hAnsi="Garamond"/>
          <w:sz w:val="22"/>
          <w:szCs w:val="22"/>
        </w:rPr>
      </w:pPr>
      <w:r w:rsidRPr="009E2A58">
        <w:rPr>
          <w:rFonts w:ascii="Garamond" w:hAnsi="Garamond"/>
          <w:sz w:val="22"/>
          <w:szCs w:val="22"/>
        </w:rPr>
        <w:t>Fuse, disconnect and Overcurrent Protective Device (</w:t>
      </w:r>
      <w:proofErr w:type="gramStart"/>
      <w:r w:rsidRPr="009E2A58">
        <w:rPr>
          <w:rFonts w:ascii="Garamond" w:hAnsi="Garamond"/>
          <w:sz w:val="22"/>
          <w:szCs w:val="22"/>
        </w:rPr>
        <w:t>OCPD )</w:t>
      </w:r>
      <w:proofErr w:type="gramEnd"/>
      <w:r w:rsidRPr="009E2A58">
        <w:rPr>
          <w:rFonts w:ascii="Garamond" w:hAnsi="Garamond"/>
          <w:sz w:val="22"/>
          <w:szCs w:val="22"/>
        </w:rPr>
        <w:t xml:space="preserve"> i.e. breaker  sizing and circuit location and Ampere Interrupting Capacity (AIC).</w:t>
      </w:r>
    </w:p>
    <w:p w14:paraId="10174C97" w14:textId="77777777" w:rsidR="00FB2451" w:rsidRPr="00FB2451" w:rsidRDefault="00FB2451" w:rsidP="00FB2451">
      <w:pPr>
        <w:rPr>
          <w:rFonts w:ascii="Garamond" w:hAnsi="Garamond"/>
          <w:sz w:val="22"/>
          <w:szCs w:val="22"/>
        </w:rPr>
      </w:pPr>
    </w:p>
    <w:p w14:paraId="68E1EC22" w14:textId="77777777" w:rsidR="009E2A58" w:rsidRPr="009E2A58" w:rsidRDefault="009E2A58" w:rsidP="00FB2451">
      <w:pPr>
        <w:pStyle w:val="ListParagraph"/>
        <w:numPr>
          <w:ilvl w:val="0"/>
          <w:numId w:val="30"/>
        </w:numPr>
        <w:rPr>
          <w:rFonts w:ascii="Garamond" w:hAnsi="Garamond"/>
          <w:b/>
          <w:sz w:val="22"/>
          <w:szCs w:val="22"/>
        </w:rPr>
      </w:pPr>
      <w:r w:rsidRPr="009E2A58">
        <w:rPr>
          <w:rFonts w:ascii="Garamond" w:hAnsi="Garamond"/>
          <w:b/>
          <w:sz w:val="22"/>
          <w:szCs w:val="22"/>
        </w:rPr>
        <w:t xml:space="preserve">Charge Controller Sizing Calculations &amp; Analysis </w:t>
      </w:r>
    </w:p>
    <w:p w14:paraId="3E2CC5CB" w14:textId="77777777" w:rsidR="009E2A58" w:rsidRDefault="009E2A58" w:rsidP="00FB2451">
      <w:pPr>
        <w:ind w:left="1845"/>
        <w:rPr>
          <w:rFonts w:ascii="Garamond" w:hAnsi="Garamond"/>
          <w:sz w:val="22"/>
          <w:szCs w:val="22"/>
        </w:rPr>
      </w:pPr>
      <w:r w:rsidRPr="009E2A58">
        <w:rPr>
          <w:rFonts w:ascii="Garamond" w:hAnsi="Garamond"/>
          <w:sz w:val="22"/>
          <w:szCs w:val="22"/>
        </w:rPr>
        <w:t xml:space="preserve">The charge controller takes the power from the solar panels and charges the batteries.  The charge controller ensures that the batteries are never over charged.  Logging the amount of energy put into the batteries each day will help in future planning of the system capacity of the site.  The amount of energy put into the batteries each day will be significantly different than the amount of energy taken out (see </w:t>
      </w:r>
      <w:r w:rsidR="00ED2A1B">
        <w:rPr>
          <w:rFonts w:ascii="Garamond" w:hAnsi="Garamond"/>
          <w:sz w:val="22"/>
          <w:szCs w:val="22"/>
        </w:rPr>
        <w:t xml:space="preserve">discussion on </w:t>
      </w:r>
      <w:r w:rsidRPr="009E2A58">
        <w:rPr>
          <w:rFonts w:ascii="Garamond" w:hAnsi="Garamond"/>
          <w:sz w:val="22"/>
          <w:szCs w:val="22"/>
        </w:rPr>
        <w:t xml:space="preserve">inverter </w:t>
      </w:r>
      <w:r w:rsidR="00ED2A1B">
        <w:rPr>
          <w:rFonts w:ascii="Garamond" w:hAnsi="Garamond"/>
          <w:sz w:val="22"/>
          <w:szCs w:val="22"/>
        </w:rPr>
        <w:t xml:space="preserve">analysis </w:t>
      </w:r>
      <w:r w:rsidRPr="009E2A58">
        <w:rPr>
          <w:rFonts w:ascii="Garamond" w:hAnsi="Garamond"/>
          <w:sz w:val="22"/>
          <w:szCs w:val="22"/>
        </w:rPr>
        <w:t xml:space="preserve">above).  Knowing both pieces of information would help track the performance of the batteries and can predict battery failures long before the failure occurs. </w:t>
      </w:r>
    </w:p>
    <w:p w14:paraId="56ACD6BC" w14:textId="77777777" w:rsidR="009E2A58" w:rsidRPr="009E2A58" w:rsidRDefault="009E2A58" w:rsidP="00FB2451">
      <w:pPr>
        <w:ind w:left="1845"/>
        <w:rPr>
          <w:rFonts w:ascii="Garamond" w:hAnsi="Garamond"/>
          <w:sz w:val="22"/>
          <w:szCs w:val="22"/>
        </w:rPr>
      </w:pPr>
    </w:p>
    <w:p w14:paraId="3FB6C9E8" w14:textId="77777777" w:rsidR="009E2A58" w:rsidRPr="009E2A58" w:rsidRDefault="009E2A58" w:rsidP="00FB2451">
      <w:pPr>
        <w:pStyle w:val="ListParagraph"/>
        <w:numPr>
          <w:ilvl w:val="0"/>
          <w:numId w:val="30"/>
        </w:numPr>
        <w:rPr>
          <w:rFonts w:ascii="Garamond" w:hAnsi="Garamond"/>
          <w:b/>
          <w:sz w:val="22"/>
          <w:szCs w:val="22"/>
        </w:rPr>
      </w:pPr>
      <w:r w:rsidRPr="009E2A58">
        <w:rPr>
          <w:rFonts w:ascii="Garamond" w:hAnsi="Garamond"/>
          <w:b/>
          <w:sz w:val="22"/>
          <w:szCs w:val="22"/>
        </w:rPr>
        <w:t xml:space="preserve">Battery Sizing Calculations and Analysis </w:t>
      </w:r>
    </w:p>
    <w:p w14:paraId="626C9A6D" w14:textId="77777777" w:rsidR="00FB2451" w:rsidRDefault="009E2A58" w:rsidP="00FB2451">
      <w:pPr>
        <w:ind w:left="1845"/>
        <w:rPr>
          <w:rFonts w:ascii="Garamond" w:hAnsi="Garamond"/>
          <w:sz w:val="22"/>
          <w:szCs w:val="22"/>
        </w:rPr>
      </w:pPr>
      <w:r w:rsidRPr="009E2A58">
        <w:rPr>
          <w:rFonts w:ascii="Garamond" w:hAnsi="Garamond"/>
          <w:sz w:val="22"/>
          <w:szCs w:val="22"/>
        </w:rPr>
        <w:t>The batteries need to be sized to provide the amount of energy needed by the electrical distribution system.  If the system needs to support providing power during several days of inclement weather when the solar panels do not perform very well</w:t>
      </w:r>
      <w:r w:rsidR="004C3F93">
        <w:rPr>
          <w:rFonts w:ascii="Garamond" w:hAnsi="Garamond"/>
          <w:sz w:val="22"/>
          <w:szCs w:val="22"/>
        </w:rPr>
        <w:t>,</w:t>
      </w:r>
      <w:r w:rsidRPr="009E2A58">
        <w:rPr>
          <w:rFonts w:ascii="Garamond" w:hAnsi="Garamond"/>
          <w:sz w:val="22"/>
          <w:szCs w:val="22"/>
        </w:rPr>
        <w:t xml:space="preserve"> that needs to be included in the analysis.  Charging sources must be sufficient to regularly charge batteries to a full state of charge. </w:t>
      </w:r>
    </w:p>
    <w:p w14:paraId="7B6D3CEF" w14:textId="77777777" w:rsidR="00FB2451" w:rsidRDefault="00FB2451" w:rsidP="00FB2451">
      <w:pPr>
        <w:ind w:left="1845"/>
        <w:rPr>
          <w:rFonts w:ascii="Garamond" w:hAnsi="Garamond"/>
          <w:sz w:val="22"/>
          <w:szCs w:val="22"/>
        </w:rPr>
      </w:pPr>
    </w:p>
    <w:p w14:paraId="28C787E6" w14:textId="77777777" w:rsidR="009E2A58" w:rsidRPr="009E2A58" w:rsidRDefault="009E2A58" w:rsidP="00FB2451">
      <w:pPr>
        <w:ind w:left="1845"/>
        <w:rPr>
          <w:rFonts w:ascii="Garamond" w:hAnsi="Garamond"/>
          <w:sz w:val="22"/>
          <w:szCs w:val="22"/>
        </w:rPr>
      </w:pPr>
      <w:r w:rsidRPr="009E2A58">
        <w:rPr>
          <w:rFonts w:ascii="Garamond" w:hAnsi="Garamond"/>
          <w:sz w:val="22"/>
          <w:szCs w:val="22"/>
        </w:rPr>
        <w:t xml:space="preserve">The analysis needs to account for the inefficiencies of the batteries at various discharge rates.  At </w:t>
      </w:r>
      <w:r w:rsidR="00FB2451">
        <w:rPr>
          <w:rFonts w:ascii="Garamond" w:hAnsi="Garamond"/>
          <w:sz w:val="22"/>
          <w:szCs w:val="22"/>
        </w:rPr>
        <w:t>h</w:t>
      </w:r>
      <w:r w:rsidRPr="009E2A58">
        <w:rPr>
          <w:rFonts w:ascii="Garamond" w:hAnsi="Garamond"/>
          <w:sz w:val="22"/>
          <w:szCs w:val="22"/>
        </w:rPr>
        <w:t xml:space="preserve">igher discharge rates the batteries are much less efficient at delivering power than at lower rates. Sizing also needs to account for discharge rate, charging or re-charge losses from the solar panels/charge controller. In general, it is not recommended to use starting, lighting and ignition (SLI) batteries for solar application. </w:t>
      </w:r>
      <w:r w:rsidR="00F14762">
        <w:rPr>
          <w:rFonts w:ascii="Garamond" w:hAnsi="Garamond"/>
          <w:sz w:val="22"/>
          <w:szCs w:val="22"/>
        </w:rPr>
        <w:t xml:space="preserve">All systems should use “deep cycle” or batteries designed for solar applications (other terms referring to these types of batteries maybe be better than “deep cycle” and should be chosen by the Energy SCC).  </w:t>
      </w:r>
    </w:p>
    <w:p w14:paraId="09B54BC3" w14:textId="77777777" w:rsidR="009E2A58" w:rsidRDefault="009E2A58" w:rsidP="00FB2451">
      <w:pPr>
        <w:ind w:left="1845"/>
        <w:rPr>
          <w:rFonts w:ascii="Garamond" w:hAnsi="Garamond"/>
          <w:sz w:val="22"/>
          <w:szCs w:val="22"/>
        </w:rPr>
      </w:pPr>
    </w:p>
    <w:p w14:paraId="0B283D14" w14:textId="77777777" w:rsidR="009E2A58" w:rsidRDefault="009E2A58" w:rsidP="00FB2451">
      <w:pPr>
        <w:ind w:left="1845"/>
        <w:rPr>
          <w:rFonts w:ascii="Garamond" w:hAnsi="Garamond"/>
          <w:sz w:val="22"/>
          <w:szCs w:val="22"/>
        </w:rPr>
      </w:pPr>
      <w:r w:rsidRPr="009E2A58">
        <w:rPr>
          <w:rFonts w:ascii="Garamond" w:hAnsi="Garamond"/>
          <w:sz w:val="22"/>
          <w:szCs w:val="22"/>
        </w:rPr>
        <w:t xml:space="preserve">Battery maintenance needs to be addressed.  Some batteries require water level monitoring and replenishment.  Most batteries require equalization maintenance on a periodic basis. In off-grid applications, this is done by use of a generator. Equalization of batteries using solar arrays is difficult to complete since all loads must be stripped and the weather conditions must be ideal. </w:t>
      </w:r>
    </w:p>
    <w:p w14:paraId="21BBD573" w14:textId="77777777" w:rsidR="009E2A58" w:rsidRPr="009E2A58" w:rsidRDefault="009E2A58" w:rsidP="00FB2451">
      <w:pPr>
        <w:ind w:left="1845"/>
        <w:rPr>
          <w:rFonts w:ascii="Garamond" w:hAnsi="Garamond"/>
          <w:sz w:val="22"/>
          <w:szCs w:val="22"/>
        </w:rPr>
      </w:pPr>
    </w:p>
    <w:p w14:paraId="3DF8648F" w14:textId="77777777" w:rsidR="009E2A58" w:rsidRPr="009E2A58" w:rsidRDefault="009E2A58" w:rsidP="00FB2451">
      <w:pPr>
        <w:pStyle w:val="ListParagraph"/>
        <w:numPr>
          <w:ilvl w:val="0"/>
          <w:numId w:val="30"/>
        </w:numPr>
        <w:rPr>
          <w:rFonts w:ascii="Garamond" w:hAnsi="Garamond"/>
          <w:b/>
          <w:sz w:val="22"/>
          <w:szCs w:val="22"/>
        </w:rPr>
      </w:pPr>
      <w:r w:rsidRPr="009E2A58">
        <w:rPr>
          <w:rFonts w:ascii="Garamond" w:hAnsi="Garamond"/>
          <w:b/>
          <w:sz w:val="22"/>
          <w:szCs w:val="22"/>
        </w:rPr>
        <w:t xml:space="preserve">Solar Panel Power and Energy Calculations </w:t>
      </w:r>
    </w:p>
    <w:p w14:paraId="7D369C3C" w14:textId="77777777" w:rsidR="009E2A58" w:rsidRPr="009E2A58" w:rsidRDefault="009E2A58" w:rsidP="00FB2451">
      <w:pPr>
        <w:ind w:left="1845"/>
        <w:rPr>
          <w:rFonts w:ascii="Garamond" w:hAnsi="Garamond"/>
          <w:sz w:val="22"/>
          <w:szCs w:val="22"/>
        </w:rPr>
      </w:pPr>
      <w:r w:rsidRPr="009E2A58">
        <w:rPr>
          <w:rFonts w:ascii="Garamond" w:hAnsi="Garamond"/>
          <w:sz w:val="22"/>
          <w:szCs w:val="22"/>
        </w:rPr>
        <w:t xml:space="preserve">Solar Panels power output specs are specified at standard test conditions.  NASA and other websites provide irradiance data for most locations on the planet.  The Solar panel power calculations should account for the difference in output between the standard test conditions and the actual operating environment at the installed location. Common </w:t>
      </w:r>
      <w:proofErr w:type="spellStart"/>
      <w:r w:rsidRPr="009E2A58">
        <w:rPr>
          <w:rFonts w:ascii="Garamond" w:hAnsi="Garamond"/>
          <w:sz w:val="22"/>
          <w:szCs w:val="22"/>
        </w:rPr>
        <w:t>derates</w:t>
      </w:r>
      <w:proofErr w:type="spellEnd"/>
      <w:r w:rsidRPr="009E2A58">
        <w:rPr>
          <w:rFonts w:ascii="Garamond" w:hAnsi="Garamond"/>
          <w:sz w:val="22"/>
          <w:szCs w:val="22"/>
        </w:rPr>
        <w:t xml:space="preserve"> have to be considered such as temperature, shading, soiling and cell degradation. </w:t>
      </w:r>
    </w:p>
    <w:p w14:paraId="3314A548" w14:textId="77777777" w:rsidR="00FB2451" w:rsidRDefault="00FB2451" w:rsidP="00FB2451">
      <w:pPr>
        <w:ind w:left="1845"/>
        <w:rPr>
          <w:rFonts w:ascii="Garamond" w:hAnsi="Garamond"/>
          <w:sz w:val="22"/>
          <w:szCs w:val="22"/>
        </w:rPr>
      </w:pPr>
    </w:p>
    <w:p w14:paraId="3A157BD2" w14:textId="77777777" w:rsidR="009E2A58" w:rsidRDefault="009E2A58" w:rsidP="00FB2451">
      <w:pPr>
        <w:ind w:left="1845"/>
        <w:rPr>
          <w:rFonts w:ascii="Garamond" w:hAnsi="Garamond"/>
          <w:sz w:val="22"/>
          <w:szCs w:val="22"/>
        </w:rPr>
      </w:pPr>
      <w:r w:rsidRPr="009E2A58">
        <w:rPr>
          <w:rFonts w:ascii="Garamond" w:hAnsi="Garamond"/>
          <w:sz w:val="22"/>
          <w:szCs w:val="22"/>
        </w:rPr>
        <w:t xml:space="preserve">If multiple models of solar panels are being used at a site, then the analysis and design needs to account for the different operating voltages of each panel model and how power from the different models are routed into the batteries (i.e. different charge controllers in parallel, </w:t>
      </w:r>
      <w:proofErr w:type="spellStart"/>
      <w:r w:rsidRPr="009E2A58">
        <w:rPr>
          <w:rFonts w:ascii="Garamond" w:hAnsi="Garamond"/>
          <w:sz w:val="22"/>
          <w:szCs w:val="22"/>
        </w:rPr>
        <w:t>derating</w:t>
      </w:r>
      <w:proofErr w:type="spellEnd"/>
      <w:r w:rsidRPr="009E2A58">
        <w:rPr>
          <w:rFonts w:ascii="Garamond" w:hAnsi="Garamond"/>
          <w:sz w:val="22"/>
          <w:szCs w:val="22"/>
        </w:rPr>
        <w:t xml:space="preserve"> of some panels, etc.).  </w:t>
      </w:r>
      <w:r w:rsidR="00C70086">
        <w:rPr>
          <w:rFonts w:ascii="Garamond" w:hAnsi="Garamond"/>
          <w:sz w:val="22"/>
          <w:szCs w:val="22"/>
        </w:rPr>
        <w:t>(</w:t>
      </w:r>
      <w:r w:rsidRPr="009E2A58">
        <w:rPr>
          <w:rFonts w:ascii="Garamond" w:hAnsi="Garamond"/>
          <w:sz w:val="22"/>
          <w:szCs w:val="22"/>
        </w:rPr>
        <w:t xml:space="preserve">Solar panel power output should be </w:t>
      </w:r>
      <w:proofErr w:type="spellStart"/>
      <w:r w:rsidRPr="009E2A58">
        <w:rPr>
          <w:rFonts w:ascii="Garamond" w:hAnsi="Garamond"/>
          <w:sz w:val="22"/>
          <w:szCs w:val="22"/>
        </w:rPr>
        <w:t>derated</w:t>
      </w:r>
      <w:proofErr w:type="spellEnd"/>
      <w:r w:rsidRPr="009E2A58">
        <w:rPr>
          <w:rFonts w:ascii="Garamond" w:hAnsi="Garamond"/>
          <w:sz w:val="22"/>
          <w:szCs w:val="22"/>
        </w:rPr>
        <w:t xml:space="preserve"> to account for expected operating temperature during the day</w:t>
      </w:r>
      <w:r w:rsidR="00C70086">
        <w:rPr>
          <w:rFonts w:ascii="Garamond" w:hAnsi="Garamond"/>
          <w:sz w:val="22"/>
          <w:szCs w:val="22"/>
        </w:rPr>
        <w:t>)</w:t>
      </w:r>
      <w:r w:rsidRPr="009E2A58">
        <w:rPr>
          <w:rFonts w:ascii="Garamond" w:hAnsi="Garamond"/>
          <w:sz w:val="22"/>
          <w:szCs w:val="22"/>
        </w:rPr>
        <w:t>.</w:t>
      </w:r>
    </w:p>
    <w:p w14:paraId="653BF7C3" w14:textId="77777777" w:rsidR="00C70086" w:rsidRPr="009E2A58" w:rsidRDefault="00C70086" w:rsidP="00FB2451">
      <w:pPr>
        <w:ind w:left="1845"/>
        <w:rPr>
          <w:rFonts w:ascii="Garamond" w:hAnsi="Garamond"/>
          <w:sz w:val="22"/>
          <w:szCs w:val="22"/>
        </w:rPr>
      </w:pPr>
      <w:r>
        <w:rPr>
          <w:rFonts w:ascii="Garamond" w:hAnsi="Garamond"/>
          <w:sz w:val="22"/>
          <w:szCs w:val="22"/>
        </w:rPr>
        <w:t>The following list of items needs to be considered in the solar panel sub system design package:</w:t>
      </w:r>
    </w:p>
    <w:p w14:paraId="489CD0D3" w14:textId="77777777" w:rsidR="00FB2451" w:rsidRDefault="00FB2451" w:rsidP="00FB2451">
      <w:pPr>
        <w:ind w:left="1440"/>
        <w:rPr>
          <w:rFonts w:ascii="Garamond" w:hAnsi="Garamond"/>
          <w:sz w:val="22"/>
          <w:szCs w:val="22"/>
        </w:rPr>
      </w:pPr>
    </w:p>
    <w:p w14:paraId="43041874" w14:textId="77777777" w:rsidR="009E2A58" w:rsidRPr="00FB2451" w:rsidRDefault="009E2A58" w:rsidP="00FB2451">
      <w:pPr>
        <w:pStyle w:val="ListParagraph"/>
        <w:numPr>
          <w:ilvl w:val="0"/>
          <w:numId w:val="34"/>
        </w:numPr>
        <w:rPr>
          <w:rFonts w:ascii="Garamond" w:hAnsi="Garamond"/>
          <w:sz w:val="22"/>
          <w:szCs w:val="22"/>
        </w:rPr>
      </w:pPr>
      <w:r w:rsidRPr="00FB2451">
        <w:rPr>
          <w:rFonts w:ascii="Garamond" w:hAnsi="Garamond"/>
          <w:sz w:val="22"/>
          <w:szCs w:val="22"/>
        </w:rPr>
        <w:t>Irradiance at location to determine minimum sun hours per day</w:t>
      </w:r>
      <w:r w:rsidR="004C3F93">
        <w:rPr>
          <w:rFonts w:ascii="Garamond" w:hAnsi="Garamond"/>
          <w:sz w:val="22"/>
          <w:szCs w:val="22"/>
        </w:rPr>
        <w:t>.</w:t>
      </w:r>
      <w:r w:rsidRPr="00FB2451">
        <w:rPr>
          <w:rFonts w:ascii="Garamond" w:hAnsi="Garamond"/>
          <w:sz w:val="22"/>
          <w:szCs w:val="22"/>
        </w:rPr>
        <w:t xml:space="preserve"> </w:t>
      </w:r>
    </w:p>
    <w:p w14:paraId="0F2ADFE7" w14:textId="77777777" w:rsidR="009E2A58" w:rsidRPr="00FB2451" w:rsidRDefault="009E2A58" w:rsidP="00FB2451">
      <w:pPr>
        <w:pStyle w:val="ListParagraph"/>
        <w:numPr>
          <w:ilvl w:val="0"/>
          <w:numId w:val="34"/>
        </w:numPr>
        <w:rPr>
          <w:rFonts w:ascii="Garamond" w:hAnsi="Garamond"/>
          <w:sz w:val="22"/>
          <w:szCs w:val="22"/>
        </w:rPr>
      </w:pPr>
      <w:r w:rsidRPr="00FB2451">
        <w:rPr>
          <w:rFonts w:ascii="Garamond" w:hAnsi="Garamond"/>
          <w:sz w:val="22"/>
          <w:szCs w:val="22"/>
        </w:rPr>
        <w:t>Cold temperature max</w:t>
      </w:r>
      <w:r w:rsidR="004C3F93">
        <w:rPr>
          <w:rFonts w:ascii="Garamond" w:hAnsi="Garamond"/>
          <w:sz w:val="22"/>
          <w:szCs w:val="22"/>
        </w:rPr>
        <w:t>imum</w:t>
      </w:r>
      <w:r w:rsidRPr="00FB2451">
        <w:rPr>
          <w:rFonts w:ascii="Garamond" w:hAnsi="Garamond"/>
          <w:sz w:val="22"/>
          <w:szCs w:val="22"/>
        </w:rPr>
        <w:t xml:space="preserve"> voltage for PV array</w:t>
      </w:r>
      <w:r w:rsidR="004C3F93">
        <w:rPr>
          <w:rFonts w:ascii="Garamond" w:hAnsi="Garamond"/>
          <w:sz w:val="22"/>
          <w:szCs w:val="22"/>
        </w:rPr>
        <w:t>.</w:t>
      </w:r>
      <w:r w:rsidRPr="00FB2451">
        <w:rPr>
          <w:rFonts w:ascii="Garamond" w:hAnsi="Garamond"/>
          <w:sz w:val="22"/>
          <w:szCs w:val="22"/>
        </w:rPr>
        <w:t xml:space="preserve"> </w:t>
      </w:r>
    </w:p>
    <w:p w14:paraId="7ADC5883" w14:textId="77777777" w:rsidR="00FB2451" w:rsidRDefault="009E2A58" w:rsidP="00FB2451">
      <w:pPr>
        <w:pStyle w:val="ListParagraph"/>
        <w:numPr>
          <w:ilvl w:val="0"/>
          <w:numId w:val="34"/>
        </w:numPr>
        <w:rPr>
          <w:rFonts w:ascii="Garamond" w:hAnsi="Garamond"/>
          <w:sz w:val="22"/>
          <w:szCs w:val="22"/>
        </w:rPr>
      </w:pPr>
      <w:r w:rsidRPr="00FB2451">
        <w:rPr>
          <w:rFonts w:ascii="Garamond" w:hAnsi="Garamond"/>
          <w:sz w:val="22"/>
          <w:szCs w:val="22"/>
        </w:rPr>
        <w:t>Hot temperature min</w:t>
      </w:r>
      <w:r w:rsidR="004C3F93">
        <w:rPr>
          <w:rFonts w:ascii="Garamond" w:hAnsi="Garamond"/>
          <w:sz w:val="22"/>
          <w:szCs w:val="22"/>
        </w:rPr>
        <w:t>imum</w:t>
      </w:r>
      <w:r w:rsidRPr="00FB2451">
        <w:rPr>
          <w:rFonts w:ascii="Garamond" w:hAnsi="Garamond"/>
          <w:sz w:val="22"/>
          <w:szCs w:val="22"/>
        </w:rPr>
        <w:t xml:space="preserve"> voltage for PV array</w:t>
      </w:r>
      <w:r w:rsidR="004C3F93">
        <w:rPr>
          <w:rFonts w:ascii="Garamond" w:hAnsi="Garamond"/>
          <w:sz w:val="22"/>
          <w:szCs w:val="22"/>
        </w:rPr>
        <w:t>.</w:t>
      </w:r>
      <w:r w:rsidRPr="00FB2451">
        <w:rPr>
          <w:rFonts w:ascii="Garamond" w:hAnsi="Garamond"/>
          <w:sz w:val="22"/>
          <w:szCs w:val="22"/>
        </w:rPr>
        <w:t xml:space="preserve"> </w:t>
      </w:r>
    </w:p>
    <w:p w14:paraId="723C913F" w14:textId="77777777" w:rsidR="009E2A58" w:rsidRPr="00FB2451" w:rsidRDefault="009E2A58" w:rsidP="00FB2451">
      <w:pPr>
        <w:pStyle w:val="ListParagraph"/>
        <w:numPr>
          <w:ilvl w:val="0"/>
          <w:numId w:val="34"/>
        </w:numPr>
        <w:rPr>
          <w:rFonts w:ascii="Garamond" w:hAnsi="Garamond"/>
          <w:sz w:val="22"/>
          <w:szCs w:val="22"/>
        </w:rPr>
      </w:pPr>
      <w:r w:rsidRPr="00FB2451">
        <w:rPr>
          <w:rFonts w:ascii="Garamond" w:hAnsi="Garamond"/>
          <w:sz w:val="22"/>
          <w:szCs w:val="22"/>
        </w:rPr>
        <w:t>Ampacity for conductor sizing, fuse sizing, and disconnect sizing (including 1.25% continuous duty factor as well as irradiance factor, as applicable)</w:t>
      </w:r>
      <w:r w:rsidR="004C3F93">
        <w:rPr>
          <w:rFonts w:ascii="Garamond" w:hAnsi="Garamond"/>
          <w:sz w:val="22"/>
          <w:szCs w:val="22"/>
        </w:rPr>
        <w:t>.</w:t>
      </w:r>
      <w:r w:rsidRPr="00FB2451">
        <w:rPr>
          <w:rFonts w:ascii="Garamond" w:hAnsi="Garamond"/>
          <w:sz w:val="22"/>
          <w:szCs w:val="22"/>
        </w:rPr>
        <w:t xml:space="preserve"> </w:t>
      </w:r>
    </w:p>
    <w:p w14:paraId="189D213D" w14:textId="77777777" w:rsidR="009E2A58" w:rsidRDefault="009E2A58" w:rsidP="00FB2451">
      <w:pPr>
        <w:pStyle w:val="ListParagraph"/>
        <w:numPr>
          <w:ilvl w:val="0"/>
          <w:numId w:val="34"/>
        </w:numPr>
        <w:rPr>
          <w:rFonts w:ascii="Garamond" w:hAnsi="Garamond"/>
          <w:sz w:val="22"/>
          <w:szCs w:val="22"/>
        </w:rPr>
      </w:pPr>
      <w:r w:rsidRPr="00FB2451">
        <w:rPr>
          <w:rFonts w:ascii="Garamond" w:hAnsi="Garamond"/>
          <w:sz w:val="22"/>
          <w:szCs w:val="22"/>
        </w:rPr>
        <w:t>Fuse, disconnect and Overcurrent Protective Device (</w:t>
      </w:r>
      <w:proofErr w:type="gramStart"/>
      <w:r w:rsidRPr="00FB2451">
        <w:rPr>
          <w:rFonts w:ascii="Garamond" w:hAnsi="Garamond"/>
          <w:sz w:val="22"/>
          <w:szCs w:val="22"/>
        </w:rPr>
        <w:t>OCPD )</w:t>
      </w:r>
      <w:proofErr w:type="gramEnd"/>
      <w:r w:rsidRPr="00FB2451">
        <w:rPr>
          <w:rFonts w:ascii="Garamond" w:hAnsi="Garamond"/>
          <w:sz w:val="22"/>
          <w:szCs w:val="22"/>
        </w:rPr>
        <w:t xml:space="preserve"> i.e. breaker sizing and circuit location. DC breakers are necessary in the DC circuits. </w:t>
      </w:r>
    </w:p>
    <w:p w14:paraId="5F10E4AB" w14:textId="77777777" w:rsidR="00FB2451" w:rsidRPr="00FB2451" w:rsidRDefault="00FB2451" w:rsidP="00FB2451">
      <w:pPr>
        <w:rPr>
          <w:rFonts w:ascii="Garamond" w:hAnsi="Garamond"/>
          <w:sz w:val="22"/>
          <w:szCs w:val="22"/>
        </w:rPr>
      </w:pPr>
    </w:p>
    <w:p w14:paraId="26216736" w14:textId="77777777" w:rsidR="00FB2451" w:rsidRPr="00FB2451" w:rsidRDefault="00FB2451" w:rsidP="00FB2451">
      <w:pPr>
        <w:pStyle w:val="ListParagraph"/>
        <w:numPr>
          <w:ilvl w:val="0"/>
          <w:numId w:val="30"/>
        </w:numPr>
        <w:rPr>
          <w:rFonts w:ascii="Garamond" w:hAnsi="Garamond"/>
          <w:b/>
          <w:sz w:val="22"/>
          <w:szCs w:val="22"/>
        </w:rPr>
      </w:pPr>
      <w:r>
        <w:rPr>
          <w:rFonts w:ascii="Garamond" w:hAnsi="Garamond"/>
          <w:b/>
          <w:sz w:val="22"/>
          <w:szCs w:val="22"/>
        </w:rPr>
        <w:t xml:space="preserve">Additional </w:t>
      </w:r>
      <w:r w:rsidR="002D77B2">
        <w:rPr>
          <w:rFonts w:ascii="Garamond" w:hAnsi="Garamond"/>
          <w:b/>
          <w:sz w:val="22"/>
          <w:szCs w:val="22"/>
        </w:rPr>
        <w:t xml:space="preserve">recommended </w:t>
      </w:r>
      <w:r w:rsidRPr="00FB2451">
        <w:rPr>
          <w:rFonts w:ascii="Garamond" w:hAnsi="Garamond"/>
          <w:b/>
          <w:sz w:val="22"/>
          <w:szCs w:val="22"/>
        </w:rPr>
        <w:t>Design Documentation:</w:t>
      </w:r>
    </w:p>
    <w:p w14:paraId="6A815C74" w14:textId="77777777" w:rsidR="009E2A58" w:rsidRPr="009E2A58" w:rsidRDefault="009E2A58" w:rsidP="00FB2451">
      <w:pPr>
        <w:pStyle w:val="ListParagraph"/>
        <w:numPr>
          <w:ilvl w:val="0"/>
          <w:numId w:val="35"/>
        </w:numPr>
        <w:rPr>
          <w:rFonts w:ascii="Garamond" w:hAnsi="Garamond"/>
          <w:sz w:val="22"/>
          <w:szCs w:val="22"/>
        </w:rPr>
      </w:pPr>
      <w:r w:rsidRPr="009E2A58">
        <w:rPr>
          <w:rFonts w:ascii="Garamond" w:hAnsi="Garamond"/>
          <w:sz w:val="22"/>
          <w:szCs w:val="22"/>
        </w:rPr>
        <w:t xml:space="preserve">3-wire Schematic showing circuit grounding, both DC and AC single-phase systems. </w:t>
      </w:r>
    </w:p>
    <w:p w14:paraId="7FC4C62C" w14:textId="77777777" w:rsidR="009E2A58" w:rsidRPr="009E2A58" w:rsidRDefault="009E2A58" w:rsidP="00FB2451">
      <w:pPr>
        <w:pStyle w:val="ListParagraph"/>
        <w:numPr>
          <w:ilvl w:val="0"/>
          <w:numId w:val="35"/>
        </w:numPr>
        <w:rPr>
          <w:rFonts w:ascii="Garamond" w:hAnsi="Garamond"/>
          <w:sz w:val="22"/>
          <w:szCs w:val="22"/>
        </w:rPr>
      </w:pPr>
      <w:r w:rsidRPr="009E2A58">
        <w:rPr>
          <w:rFonts w:ascii="Garamond" w:hAnsi="Garamond"/>
          <w:sz w:val="22"/>
          <w:szCs w:val="22"/>
        </w:rPr>
        <w:t>Sketch showing equipment grounding and earth ground</w:t>
      </w:r>
      <w:r w:rsidR="004C3F93">
        <w:rPr>
          <w:rFonts w:ascii="Garamond" w:hAnsi="Garamond"/>
          <w:sz w:val="22"/>
          <w:szCs w:val="22"/>
        </w:rPr>
        <w:t>.</w:t>
      </w:r>
      <w:r w:rsidRPr="009E2A58" w:rsidDel="00A517EA">
        <w:rPr>
          <w:rFonts w:ascii="Garamond" w:hAnsi="Garamond"/>
          <w:sz w:val="22"/>
          <w:szCs w:val="22"/>
        </w:rPr>
        <w:t xml:space="preserve"> </w:t>
      </w:r>
    </w:p>
    <w:p w14:paraId="3AF385BD" w14:textId="77777777" w:rsidR="009E2A58" w:rsidRPr="009E2A58" w:rsidRDefault="009E2A58" w:rsidP="00FB2451">
      <w:pPr>
        <w:pStyle w:val="ListParagraph"/>
        <w:numPr>
          <w:ilvl w:val="0"/>
          <w:numId w:val="35"/>
        </w:numPr>
        <w:rPr>
          <w:rFonts w:ascii="Garamond" w:hAnsi="Garamond"/>
          <w:sz w:val="22"/>
          <w:szCs w:val="22"/>
        </w:rPr>
      </w:pPr>
      <w:r w:rsidRPr="009E2A58">
        <w:rPr>
          <w:rFonts w:ascii="Garamond" w:hAnsi="Garamond"/>
          <w:sz w:val="22"/>
          <w:szCs w:val="22"/>
        </w:rPr>
        <w:t>Physical sketch of size and location of all equipment used, including NEC layout requirements.  These are the requirements of NEC 110, including dedicated space, working space, and accessibility. Labels and Markings should also comply with the NEC requirements, as appropriate.</w:t>
      </w:r>
      <w:r w:rsidR="00F14762">
        <w:rPr>
          <w:rFonts w:ascii="Garamond" w:hAnsi="Garamond"/>
          <w:sz w:val="22"/>
          <w:szCs w:val="22"/>
        </w:rPr>
        <w:t xml:space="preserve">  If there are country specific requirements for electrical systems these should take precedence over NEC requirement if they require a higher standard of design or safety.  In all other cases the NEC should be followed to standardize design and review of systems.  </w:t>
      </w:r>
    </w:p>
    <w:p w14:paraId="2B5E71F6" w14:textId="77777777" w:rsidR="009E2A58" w:rsidRPr="00F261B2" w:rsidRDefault="009E2A58" w:rsidP="00F14762">
      <w:pPr>
        <w:pStyle w:val="ListParagraph"/>
        <w:numPr>
          <w:ilvl w:val="0"/>
          <w:numId w:val="35"/>
        </w:numPr>
        <w:rPr>
          <w:rFonts w:ascii="Garamond" w:hAnsi="Garamond"/>
          <w:sz w:val="22"/>
          <w:szCs w:val="22"/>
        </w:rPr>
      </w:pPr>
      <w:r w:rsidRPr="009E2A58">
        <w:rPr>
          <w:rFonts w:ascii="Garamond" w:hAnsi="Garamond"/>
          <w:sz w:val="22"/>
          <w:szCs w:val="22"/>
        </w:rPr>
        <w:t>Table of cables to be used and explanation why each cable was chosen</w:t>
      </w:r>
      <w:r w:rsidR="004C3F93">
        <w:rPr>
          <w:rFonts w:ascii="Garamond" w:hAnsi="Garamond"/>
          <w:sz w:val="22"/>
          <w:szCs w:val="22"/>
        </w:rPr>
        <w:t>.</w:t>
      </w:r>
      <w:r w:rsidR="00F14762">
        <w:rPr>
          <w:rFonts w:ascii="Garamond" w:hAnsi="Garamond"/>
          <w:sz w:val="22"/>
          <w:szCs w:val="22"/>
        </w:rPr>
        <w:t xml:space="preserve">  Sustainability should be taken into account when sizing cable not maximum efficiency.  If locally available materials can provide acceptable efficiency they should be used.  Materials available in country but not easily accessible or affordable to the .system users should be avoided unless necessary</w:t>
      </w:r>
    </w:p>
    <w:p w14:paraId="6146BD16" w14:textId="77777777" w:rsidR="009E2A58" w:rsidRDefault="009E2A58" w:rsidP="00FB2451">
      <w:pPr>
        <w:pStyle w:val="ListParagraph"/>
        <w:numPr>
          <w:ilvl w:val="0"/>
          <w:numId w:val="35"/>
        </w:numPr>
        <w:rPr>
          <w:rFonts w:ascii="Garamond" w:hAnsi="Garamond"/>
          <w:sz w:val="22"/>
          <w:szCs w:val="22"/>
        </w:rPr>
      </w:pPr>
      <w:r w:rsidRPr="009E2A58">
        <w:rPr>
          <w:rFonts w:ascii="Garamond" w:hAnsi="Garamond"/>
          <w:sz w:val="22"/>
          <w:szCs w:val="22"/>
        </w:rPr>
        <w:t xml:space="preserve">A short summary stating which portions of the National Electrical Code (NEC) NFPA 70 – 2008 or 2011 or later were used in the design and why these portions were selected. For countries that use other electrical codes and/or wiring configurations that don’t correlate to NEC standards, alternative appropriate codes should be identified and summarized. </w:t>
      </w:r>
    </w:p>
    <w:p w14:paraId="71D0E336" w14:textId="77777777" w:rsidR="00FB2451" w:rsidRPr="00FB2451" w:rsidRDefault="00FB2451" w:rsidP="00FB2451">
      <w:pPr>
        <w:rPr>
          <w:rFonts w:ascii="Garamond" w:hAnsi="Garamond"/>
          <w:sz w:val="22"/>
          <w:szCs w:val="22"/>
        </w:rPr>
      </w:pPr>
    </w:p>
    <w:p w14:paraId="75A96FDF" w14:textId="77777777" w:rsidR="009E2A58" w:rsidRPr="00FB2451" w:rsidRDefault="009E2A58" w:rsidP="00FB2451">
      <w:pPr>
        <w:pStyle w:val="ListParagraph"/>
        <w:numPr>
          <w:ilvl w:val="0"/>
          <w:numId w:val="30"/>
        </w:numPr>
        <w:rPr>
          <w:rFonts w:ascii="Garamond" w:hAnsi="Garamond"/>
          <w:b/>
          <w:sz w:val="22"/>
          <w:szCs w:val="22"/>
        </w:rPr>
      </w:pPr>
      <w:r w:rsidRPr="00FB2451">
        <w:rPr>
          <w:rFonts w:ascii="Garamond" w:hAnsi="Garamond"/>
          <w:b/>
          <w:sz w:val="22"/>
          <w:szCs w:val="22"/>
        </w:rPr>
        <w:t xml:space="preserve">Mounting details for the array </w:t>
      </w:r>
    </w:p>
    <w:p w14:paraId="0035B587" w14:textId="77777777" w:rsidR="009E2A58" w:rsidRDefault="009E2A58" w:rsidP="00FB2451">
      <w:pPr>
        <w:pStyle w:val="ListParagraph"/>
        <w:ind w:left="1845"/>
        <w:rPr>
          <w:rFonts w:ascii="Garamond" w:hAnsi="Garamond"/>
          <w:sz w:val="22"/>
          <w:szCs w:val="22"/>
        </w:rPr>
      </w:pPr>
      <w:r w:rsidRPr="009E2A58">
        <w:rPr>
          <w:rFonts w:ascii="Garamond" w:hAnsi="Garamond"/>
          <w:sz w:val="22"/>
          <w:szCs w:val="22"/>
        </w:rPr>
        <w:t xml:space="preserve">The solar panel array should be mounted in a manner that protects the array from damage due to winds and debris.  As appropriate, the panels should be protected from theft and vandalism. Mechanical design calculations for the mounting should be provided as appropriate. </w:t>
      </w:r>
    </w:p>
    <w:p w14:paraId="2781A4BB" w14:textId="77777777" w:rsidR="00FB2451" w:rsidRPr="009E2A58" w:rsidRDefault="00FB2451" w:rsidP="00FB2451">
      <w:pPr>
        <w:pStyle w:val="ListParagraph"/>
        <w:ind w:left="1845"/>
        <w:rPr>
          <w:rFonts w:ascii="Garamond" w:hAnsi="Garamond"/>
          <w:sz w:val="22"/>
          <w:szCs w:val="22"/>
        </w:rPr>
      </w:pPr>
    </w:p>
    <w:p w14:paraId="3399659D" w14:textId="77777777" w:rsidR="00FB2451" w:rsidRPr="00FB2451" w:rsidRDefault="00FB2451" w:rsidP="00FB2451">
      <w:pPr>
        <w:pStyle w:val="ListParagraph"/>
        <w:numPr>
          <w:ilvl w:val="0"/>
          <w:numId w:val="30"/>
        </w:numPr>
        <w:rPr>
          <w:rFonts w:ascii="Garamond" w:hAnsi="Garamond"/>
          <w:b/>
          <w:sz w:val="22"/>
          <w:szCs w:val="22"/>
        </w:rPr>
      </w:pPr>
      <w:r w:rsidRPr="00FB2451">
        <w:rPr>
          <w:rFonts w:ascii="Garamond" w:hAnsi="Garamond"/>
          <w:b/>
          <w:sz w:val="22"/>
          <w:szCs w:val="22"/>
        </w:rPr>
        <w:t>Structural Engineering</w:t>
      </w:r>
    </w:p>
    <w:p w14:paraId="1EDC0B6F" w14:textId="77777777" w:rsidR="00F14762" w:rsidRPr="00FB2451" w:rsidRDefault="00FB2451" w:rsidP="00F14762">
      <w:pPr>
        <w:pStyle w:val="ListParagraph"/>
        <w:ind w:left="1845"/>
        <w:rPr>
          <w:rFonts w:ascii="Garamond" w:hAnsi="Garamond"/>
          <w:sz w:val="22"/>
          <w:szCs w:val="22"/>
        </w:rPr>
      </w:pPr>
      <w:r>
        <w:rPr>
          <w:rFonts w:ascii="Garamond" w:hAnsi="Garamond"/>
          <w:sz w:val="22"/>
          <w:szCs w:val="22"/>
        </w:rPr>
        <w:t xml:space="preserve">Civil/structural </w:t>
      </w:r>
      <w:r w:rsidR="009E2A58" w:rsidRPr="00FB2451">
        <w:rPr>
          <w:rFonts w:ascii="Garamond" w:hAnsi="Garamond"/>
          <w:sz w:val="22"/>
          <w:szCs w:val="22"/>
        </w:rPr>
        <w:t>calculations including wind loading as determined by a structural engineer must be provided.</w:t>
      </w:r>
      <w:r w:rsidR="00F14762">
        <w:rPr>
          <w:rFonts w:ascii="Garamond" w:hAnsi="Garamond"/>
          <w:sz w:val="22"/>
          <w:szCs w:val="22"/>
        </w:rPr>
        <w:t xml:space="preserve">  Materials selected should be suitable for the intended use and local conditions.</w:t>
      </w:r>
    </w:p>
    <w:p w14:paraId="7AAF5B2A" w14:textId="77777777" w:rsidR="00BB66F0" w:rsidRDefault="00BB66F0">
      <w:pPr>
        <w:rPr>
          <w:rFonts w:ascii="Garamond" w:hAnsi="Garamond"/>
          <w:sz w:val="22"/>
          <w:szCs w:val="22"/>
        </w:rPr>
      </w:pPr>
    </w:p>
    <w:p w14:paraId="34496327" w14:textId="77777777" w:rsidR="009E2A58" w:rsidRPr="009E2A58" w:rsidRDefault="009E2A58" w:rsidP="00FB2451">
      <w:pPr>
        <w:ind w:left="720"/>
        <w:rPr>
          <w:rFonts w:ascii="Garamond" w:hAnsi="Garamond"/>
          <w:sz w:val="22"/>
          <w:szCs w:val="22"/>
        </w:rPr>
      </w:pPr>
    </w:p>
    <w:p w14:paraId="7E6DA39C" w14:textId="77777777" w:rsidR="009E2A58" w:rsidRPr="00BB66F0" w:rsidRDefault="009E2A58" w:rsidP="00FB2451">
      <w:pPr>
        <w:pStyle w:val="ListParagraph"/>
        <w:numPr>
          <w:ilvl w:val="0"/>
          <w:numId w:val="28"/>
        </w:numPr>
        <w:rPr>
          <w:rFonts w:ascii="Arial Black" w:hAnsi="Arial Black"/>
          <w:b/>
          <w:color w:val="4F81BD" w:themeColor="accent1"/>
          <w:sz w:val="22"/>
          <w:szCs w:val="22"/>
          <w:u w:val="single"/>
        </w:rPr>
      </w:pPr>
      <w:r w:rsidRPr="00BB66F0">
        <w:rPr>
          <w:rFonts w:ascii="Arial Black" w:hAnsi="Arial Black"/>
          <w:b/>
          <w:color w:val="4F81BD" w:themeColor="accent1"/>
          <w:sz w:val="22"/>
          <w:szCs w:val="22"/>
          <w:u w:val="single"/>
        </w:rPr>
        <w:t>INSTALLATION</w:t>
      </w:r>
    </w:p>
    <w:p w14:paraId="4F2A8CB6" w14:textId="77777777" w:rsidR="00622C64" w:rsidRPr="00F261B2" w:rsidRDefault="00DD41B6" w:rsidP="00F261B2">
      <w:pPr>
        <w:rPr>
          <w:rFonts w:ascii="Garamond" w:hAnsi="Garamond"/>
          <w:sz w:val="22"/>
          <w:szCs w:val="22"/>
        </w:rPr>
      </w:pPr>
      <w:r>
        <w:rPr>
          <w:rFonts w:ascii="Garamond" w:hAnsi="Garamond"/>
          <w:sz w:val="22"/>
          <w:szCs w:val="22"/>
        </w:rPr>
        <w:t>The following is a checklist of items that should be considered before the actual installation is done:</w:t>
      </w:r>
    </w:p>
    <w:p w14:paraId="2E64F178" w14:textId="77777777" w:rsidR="009E2A58" w:rsidRPr="009E2A58" w:rsidRDefault="009E2A58" w:rsidP="00F113B1">
      <w:pPr>
        <w:pStyle w:val="ListParagraph"/>
        <w:numPr>
          <w:ilvl w:val="0"/>
          <w:numId w:val="38"/>
        </w:numPr>
        <w:rPr>
          <w:rFonts w:ascii="Garamond" w:hAnsi="Garamond"/>
          <w:sz w:val="22"/>
          <w:szCs w:val="22"/>
        </w:rPr>
      </w:pPr>
      <w:r w:rsidRPr="009E2A58">
        <w:rPr>
          <w:rFonts w:ascii="Garamond" w:hAnsi="Garamond"/>
          <w:sz w:val="22"/>
          <w:szCs w:val="22"/>
        </w:rPr>
        <w:t>Logic of installation steps and why such logic was chosen</w:t>
      </w:r>
      <w:r w:rsidR="004C3F93">
        <w:rPr>
          <w:rFonts w:ascii="Garamond" w:hAnsi="Garamond"/>
          <w:sz w:val="22"/>
          <w:szCs w:val="22"/>
        </w:rPr>
        <w:t>.</w:t>
      </w:r>
    </w:p>
    <w:p w14:paraId="719049C7" w14:textId="77777777" w:rsidR="009E2A58" w:rsidRPr="002D77B2" w:rsidRDefault="009E2A58" w:rsidP="00F113B1">
      <w:pPr>
        <w:pStyle w:val="ListParagraph"/>
        <w:numPr>
          <w:ilvl w:val="0"/>
          <w:numId w:val="38"/>
        </w:numPr>
        <w:rPr>
          <w:rFonts w:ascii="Garamond" w:hAnsi="Garamond"/>
          <w:sz w:val="22"/>
          <w:szCs w:val="22"/>
        </w:rPr>
      </w:pPr>
      <w:r w:rsidRPr="002D77B2">
        <w:rPr>
          <w:rFonts w:ascii="Garamond" w:hAnsi="Garamond"/>
          <w:sz w:val="22"/>
          <w:szCs w:val="22"/>
        </w:rPr>
        <w:t>Tools to be used during installation</w:t>
      </w:r>
      <w:r w:rsidR="004C3F93" w:rsidRPr="002D77B2">
        <w:rPr>
          <w:rFonts w:ascii="Garamond" w:hAnsi="Garamond"/>
          <w:sz w:val="22"/>
          <w:szCs w:val="22"/>
        </w:rPr>
        <w:t>.</w:t>
      </w:r>
      <w:r w:rsidR="00F14762" w:rsidRPr="002D77B2">
        <w:rPr>
          <w:rFonts w:ascii="Garamond" w:hAnsi="Garamond"/>
          <w:sz w:val="22"/>
          <w:szCs w:val="22"/>
        </w:rPr>
        <w:t xml:space="preserve">  </w:t>
      </w:r>
      <w:r w:rsidR="002D77B2" w:rsidRPr="002D77B2">
        <w:rPr>
          <w:rFonts w:ascii="Garamond" w:hAnsi="Garamond"/>
          <w:sz w:val="22"/>
          <w:szCs w:val="22"/>
        </w:rPr>
        <w:t>To the extent possible, teams should consider using tools that are locally available and familiar to maintenance personnel.</w:t>
      </w:r>
      <w:r w:rsidR="006B617C" w:rsidRPr="002D77B2">
        <w:rPr>
          <w:rFonts w:ascii="Garamond" w:hAnsi="Garamond"/>
          <w:sz w:val="22"/>
          <w:szCs w:val="22"/>
        </w:rPr>
        <w:t xml:space="preserve">  </w:t>
      </w:r>
      <w:r w:rsidR="00163A98" w:rsidRPr="00F14762">
        <w:rPr>
          <w:rFonts w:ascii="Garamond" w:hAnsi="Garamond"/>
          <w:sz w:val="22"/>
          <w:szCs w:val="22"/>
        </w:rPr>
        <w:t>Using US sourced battery powered drill while easier give the impression these kinds of tools are needed for these projects.  Include locals for the</w:t>
      </w:r>
      <w:r w:rsidR="00163A98">
        <w:rPr>
          <w:rFonts w:ascii="Garamond" w:hAnsi="Garamond"/>
          <w:sz w:val="22"/>
          <w:szCs w:val="22"/>
        </w:rPr>
        <w:t xml:space="preserve"> installation and training when</w:t>
      </w:r>
      <w:r w:rsidR="00163A98" w:rsidRPr="00F14762">
        <w:rPr>
          <w:rFonts w:ascii="Garamond" w:hAnsi="Garamond"/>
          <w:sz w:val="22"/>
          <w:szCs w:val="22"/>
        </w:rPr>
        <w:t>ever possible.</w:t>
      </w:r>
    </w:p>
    <w:p w14:paraId="476B588B" w14:textId="77777777" w:rsidR="009E2A58" w:rsidRPr="009E2A58" w:rsidRDefault="009E2A58" w:rsidP="00F113B1">
      <w:pPr>
        <w:pStyle w:val="ListParagraph"/>
        <w:numPr>
          <w:ilvl w:val="0"/>
          <w:numId w:val="38"/>
        </w:numPr>
        <w:rPr>
          <w:rFonts w:ascii="Garamond" w:hAnsi="Garamond"/>
          <w:sz w:val="22"/>
          <w:szCs w:val="22"/>
        </w:rPr>
      </w:pPr>
      <w:r w:rsidRPr="002D77B2">
        <w:rPr>
          <w:rFonts w:ascii="Garamond" w:hAnsi="Garamond"/>
          <w:sz w:val="22"/>
          <w:szCs w:val="22"/>
        </w:rPr>
        <w:t>Es</w:t>
      </w:r>
      <w:r w:rsidRPr="009E2A58">
        <w:rPr>
          <w:rFonts w:ascii="Garamond" w:hAnsi="Garamond"/>
          <w:sz w:val="22"/>
          <w:szCs w:val="22"/>
        </w:rPr>
        <w:t>timation of duration of installation and basis for this estimation</w:t>
      </w:r>
      <w:r w:rsidR="004C3F93">
        <w:rPr>
          <w:rFonts w:ascii="Garamond" w:hAnsi="Garamond"/>
          <w:sz w:val="22"/>
          <w:szCs w:val="22"/>
        </w:rPr>
        <w:t>.</w:t>
      </w:r>
    </w:p>
    <w:p w14:paraId="7C30B312" w14:textId="77777777" w:rsidR="009E2A58" w:rsidRPr="009E2A58" w:rsidRDefault="009E2A58" w:rsidP="00F113B1">
      <w:pPr>
        <w:pStyle w:val="ListParagraph"/>
        <w:numPr>
          <w:ilvl w:val="0"/>
          <w:numId w:val="38"/>
        </w:numPr>
        <w:rPr>
          <w:rFonts w:ascii="Garamond" w:hAnsi="Garamond"/>
          <w:sz w:val="22"/>
          <w:szCs w:val="22"/>
        </w:rPr>
      </w:pPr>
      <w:r w:rsidRPr="009E2A58">
        <w:rPr>
          <w:rFonts w:ascii="Garamond" w:hAnsi="Garamond"/>
          <w:sz w:val="22"/>
          <w:szCs w:val="22"/>
        </w:rPr>
        <w:t>Personal Protection Equipment (PPE) to be worn during installation and electrical and physical safety practices to be followed.</w:t>
      </w:r>
    </w:p>
    <w:p w14:paraId="7352ACED" w14:textId="77777777" w:rsidR="009E2A58" w:rsidRPr="009E2A58" w:rsidRDefault="009E2A58" w:rsidP="00F113B1">
      <w:pPr>
        <w:pStyle w:val="ListParagraph"/>
        <w:numPr>
          <w:ilvl w:val="0"/>
          <w:numId w:val="38"/>
        </w:numPr>
        <w:rPr>
          <w:rFonts w:ascii="Garamond" w:hAnsi="Garamond"/>
          <w:sz w:val="22"/>
          <w:szCs w:val="22"/>
        </w:rPr>
      </w:pPr>
      <w:r w:rsidRPr="009E2A58">
        <w:rPr>
          <w:rFonts w:ascii="Garamond" w:hAnsi="Garamond"/>
          <w:sz w:val="22"/>
          <w:szCs w:val="22"/>
        </w:rPr>
        <w:t>Health and Safety Plan (HASP) should address electrical safety principles and hazard identification</w:t>
      </w:r>
      <w:r w:rsidR="003713D7">
        <w:rPr>
          <w:rFonts w:ascii="Garamond" w:hAnsi="Garamond"/>
          <w:sz w:val="22"/>
          <w:szCs w:val="22"/>
        </w:rPr>
        <w:t xml:space="preserve"> for all end users, operators, and maintenance personnel</w:t>
      </w:r>
      <w:r w:rsidRPr="009E2A58">
        <w:rPr>
          <w:rFonts w:ascii="Garamond" w:hAnsi="Garamond"/>
          <w:sz w:val="22"/>
          <w:szCs w:val="22"/>
        </w:rPr>
        <w:t>. Project teams should be trained on electrical safety prior to traveling and conduct on-site training for project partners prior to energizing electrical equipment.</w:t>
      </w:r>
    </w:p>
    <w:p w14:paraId="45C0F5CF" w14:textId="77777777" w:rsidR="009E2A58" w:rsidRPr="009E2A58" w:rsidRDefault="009E2A58" w:rsidP="00F113B1">
      <w:pPr>
        <w:pStyle w:val="ListParagraph"/>
        <w:numPr>
          <w:ilvl w:val="0"/>
          <w:numId w:val="38"/>
        </w:numPr>
        <w:rPr>
          <w:rFonts w:ascii="Garamond" w:hAnsi="Garamond"/>
          <w:sz w:val="22"/>
          <w:szCs w:val="22"/>
        </w:rPr>
      </w:pPr>
      <w:r w:rsidRPr="009E2A58">
        <w:rPr>
          <w:rFonts w:ascii="Garamond" w:hAnsi="Garamond"/>
          <w:sz w:val="22"/>
          <w:szCs w:val="22"/>
        </w:rPr>
        <w:t>Document each step of the installation process with digital photos to be included in Installation, Operations, and Maintenance Manual (see section 4a).</w:t>
      </w:r>
    </w:p>
    <w:p w14:paraId="16A2EDD4" w14:textId="77777777" w:rsidR="009E2A58" w:rsidRPr="009E2A58" w:rsidRDefault="009E2A58" w:rsidP="00FB2451">
      <w:pPr>
        <w:rPr>
          <w:rFonts w:ascii="Garamond" w:hAnsi="Garamond"/>
          <w:sz w:val="22"/>
          <w:szCs w:val="22"/>
        </w:rPr>
      </w:pPr>
    </w:p>
    <w:p w14:paraId="038A9983" w14:textId="77777777" w:rsidR="009E2A58" w:rsidRDefault="009E2A58" w:rsidP="00FB2451">
      <w:pPr>
        <w:pStyle w:val="ListParagraph"/>
        <w:numPr>
          <w:ilvl w:val="0"/>
          <w:numId w:val="28"/>
        </w:numPr>
        <w:rPr>
          <w:rFonts w:ascii="Arial Black" w:hAnsi="Arial Black"/>
          <w:b/>
          <w:color w:val="4F81BD" w:themeColor="accent1"/>
          <w:sz w:val="22"/>
          <w:szCs w:val="22"/>
          <w:u w:val="single"/>
        </w:rPr>
      </w:pPr>
      <w:r w:rsidRPr="00BB66F0">
        <w:rPr>
          <w:rFonts w:ascii="Arial Black" w:hAnsi="Arial Black"/>
          <w:b/>
          <w:color w:val="4F81BD" w:themeColor="accent1"/>
          <w:sz w:val="22"/>
          <w:szCs w:val="22"/>
          <w:u w:val="single"/>
        </w:rPr>
        <w:t>START-UP and TESTING</w:t>
      </w:r>
    </w:p>
    <w:p w14:paraId="772FF29B" w14:textId="77777777" w:rsidR="003713D7" w:rsidRPr="00F113B1" w:rsidRDefault="003713D7" w:rsidP="00F113B1">
      <w:pPr>
        <w:rPr>
          <w:rFonts w:ascii="Garamond" w:hAnsi="Garamond"/>
          <w:sz w:val="22"/>
          <w:szCs w:val="22"/>
        </w:rPr>
      </w:pPr>
      <w:r w:rsidRPr="00F113B1">
        <w:rPr>
          <w:rFonts w:ascii="Garamond" w:hAnsi="Garamond"/>
          <w:sz w:val="22"/>
          <w:szCs w:val="22"/>
        </w:rPr>
        <w:t xml:space="preserve">The following is a checklist of items that should be considered </w:t>
      </w:r>
      <w:r>
        <w:rPr>
          <w:rFonts w:ascii="Garamond" w:hAnsi="Garamond"/>
          <w:sz w:val="22"/>
          <w:szCs w:val="22"/>
        </w:rPr>
        <w:t>before placing the system into service:</w:t>
      </w:r>
      <w:r w:rsidRPr="00F113B1">
        <w:rPr>
          <w:rFonts w:ascii="Garamond" w:hAnsi="Garamond"/>
          <w:sz w:val="22"/>
          <w:szCs w:val="22"/>
        </w:rPr>
        <w:t xml:space="preserve"> </w:t>
      </w:r>
    </w:p>
    <w:p w14:paraId="057B111C" w14:textId="0133000B" w:rsidR="009E2A58" w:rsidRPr="009E2A58" w:rsidRDefault="009E2A58" w:rsidP="00F113B1">
      <w:pPr>
        <w:pStyle w:val="ListParagraph"/>
        <w:numPr>
          <w:ilvl w:val="0"/>
          <w:numId w:val="39"/>
        </w:numPr>
        <w:rPr>
          <w:rFonts w:ascii="Garamond" w:hAnsi="Garamond"/>
          <w:sz w:val="22"/>
          <w:szCs w:val="22"/>
        </w:rPr>
      </w:pPr>
      <w:r w:rsidRPr="009E2A58">
        <w:rPr>
          <w:rFonts w:ascii="Garamond" w:hAnsi="Garamond"/>
          <w:sz w:val="22"/>
          <w:szCs w:val="22"/>
        </w:rPr>
        <w:t xml:space="preserve">It is recommended that wiring diagrams be generated based on the schematic and vendor drawings. These drawings are to be marked with suitable test points and expected values. Both voltage and current have to be obtained from each PV array, from the combined input to the controller, at the battery bank, and at the input to each individual load breaker. Voltage can be taken using a multimeter. Current must be determined using a DC/AC Clamp-On Ammeter or use of 50 millivolt shunts. For Solar (DC) and A/C D/C </w:t>
      </w:r>
      <w:r w:rsidR="002D77B2">
        <w:rPr>
          <w:rFonts w:ascii="Garamond" w:hAnsi="Garamond"/>
          <w:sz w:val="22"/>
          <w:szCs w:val="22"/>
        </w:rPr>
        <w:t xml:space="preserve">Clamp-On Ammeter </w:t>
      </w:r>
      <w:r w:rsidRPr="009E2A58">
        <w:rPr>
          <w:rFonts w:ascii="Garamond" w:hAnsi="Garamond"/>
          <w:sz w:val="22"/>
          <w:szCs w:val="22"/>
        </w:rPr>
        <w:t xml:space="preserve">is required with the ability to zero out any background flux. Independent instrumentation is </w:t>
      </w:r>
      <w:r w:rsidR="002D77B2">
        <w:rPr>
          <w:rFonts w:ascii="Garamond" w:hAnsi="Garamond"/>
          <w:sz w:val="22"/>
          <w:szCs w:val="22"/>
        </w:rPr>
        <w:t>strongly recommended</w:t>
      </w:r>
      <w:r w:rsidR="00DD41B6">
        <w:rPr>
          <w:rFonts w:ascii="Garamond" w:hAnsi="Garamond"/>
          <w:sz w:val="22"/>
          <w:szCs w:val="22"/>
        </w:rPr>
        <w:t xml:space="preserve"> </w:t>
      </w:r>
      <w:r w:rsidRPr="009E2A58">
        <w:rPr>
          <w:rFonts w:ascii="Garamond" w:hAnsi="Garamond"/>
          <w:sz w:val="22"/>
          <w:szCs w:val="22"/>
        </w:rPr>
        <w:t>during the initial start-up troubleshooting</w:t>
      </w:r>
      <w:r w:rsidR="00DD41B6">
        <w:rPr>
          <w:rFonts w:ascii="Garamond" w:hAnsi="Garamond"/>
          <w:sz w:val="22"/>
          <w:szCs w:val="22"/>
        </w:rPr>
        <w:t>.  Do not rely on</w:t>
      </w:r>
      <w:ins w:id="0" w:author="Louis Woofenden" w:date="2014-03-16T14:28:00Z">
        <w:r w:rsidR="00161C83">
          <w:rPr>
            <w:rFonts w:ascii="Garamond" w:hAnsi="Garamond"/>
            <w:sz w:val="22"/>
            <w:szCs w:val="22"/>
          </w:rPr>
          <w:t xml:space="preserve"> </w:t>
        </w:r>
      </w:ins>
      <w:r w:rsidRPr="009E2A58">
        <w:rPr>
          <w:rFonts w:ascii="Garamond" w:hAnsi="Garamond"/>
          <w:sz w:val="22"/>
          <w:szCs w:val="22"/>
        </w:rPr>
        <w:t xml:space="preserve">values generated by the components themselves. </w:t>
      </w:r>
    </w:p>
    <w:p w14:paraId="5D4C08C1" w14:textId="77777777" w:rsidR="009E2A58" w:rsidRPr="009E2A58" w:rsidRDefault="009E2A58" w:rsidP="00F113B1">
      <w:pPr>
        <w:pStyle w:val="ListParagraph"/>
        <w:numPr>
          <w:ilvl w:val="0"/>
          <w:numId w:val="39"/>
        </w:numPr>
        <w:rPr>
          <w:rFonts w:ascii="Garamond" w:hAnsi="Garamond"/>
          <w:sz w:val="22"/>
          <w:szCs w:val="22"/>
        </w:rPr>
      </w:pPr>
      <w:r w:rsidRPr="009E2A58">
        <w:rPr>
          <w:rFonts w:ascii="Garamond" w:hAnsi="Garamond"/>
          <w:sz w:val="22"/>
          <w:szCs w:val="22"/>
        </w:rPr>
        <w:t>Each parameter tested is to be marked next to the expected values on the wiring diagrams. Any deviations from the expected values must be analyzed and explained as to why the installation is correctly constructed.</w:t>
      </w:r>
    </w:p>
    <w:p w14:paraId="48F8CD0C" w14:textId="77777777" w:rsidR="009E2A58" w:rsidRPr="009E2A58" w:rsidRDefault="009E2A58" w:rsidP="00F113B1">
      <w:pPr>
        <w:pStyle w:val="ListParagraph"/>
        <w:numPr>
          <w:ilvl w:val="0"/>
          <w:numId w:val="39"/>
        </w:numPr>
        <w:rPr>
          <w:rFonts w:ascii="Garamond" w:hAnsi="Garamond"/>
          <w:sz w:val="22"/>
          <w:szCs w:val="22"/>
        </w:rPr>
      </w:pPr>
      <w:r w:rsidRPr="009E2A58">
        <w:rPr>
          <w:rFonts w:ascii="Garamond" w:hAnsi="Garamond"/>
          <w:sz w:val="22"/>
          <w:szCs w:val="22"/>
        </w:rPr>
        <w:t>Trip itinerary should include 24-48 hours of monitoring and testing after installation is complete and before the project team leaves the community. This will allow for troubleshooting and training of local technicians for operation of the system.</w:t>
      </w:r>
    </w:p>
    <w:p w14:paraId="0BDF25A5" w14:textId="77777777" w:rsidR="009E2A58" w:rsidRPr="009E2A58" w:rsidRDefault="009E2A58" w:rsidP="00F113B1">
      <w:pPr>
        <w:pStyle w:val="ListParagraph"/>
        <w:numPr>
          <w:ilvl w:val="0"/>
          <w:numId w:val="39"/>
        </w:numPr>
        <w:rPr>
          <w:rFonts w:ascii="Garamond" w:hAnsi="Garamond"/>
          <w:sz w:val="22"/>
          <w:szCs w:val="22"/>
        </w:rPr>
      </w:pPr>
      <w:r w:rsidRPr="009E2A58">
        <w:rPr>
          <w:rFonts w:ascii="Garamond" w:hAnsi="Garamond"/>
          <w:sz w:val="22"/>
          <w:szCs w:val="22"/>
        </w:rPr>
        <w:t xml:space="preserve">To the extent possible, local technicians and system operators should be on-site and participating in the entire installation process to facilitate knowledge transfer. Chapters may need to compensate these </w:t>
      </w:r>
      <w:r w:rsidR="004C3F93">
        <w:rPr>
          <w:rFonts w:ascii="Garamond" w:hAnsi="Garamond"/>
          <w:sz w:val="22"/>
          <w:szCs w:val="22"/>
        </w:rPr>
        <w:t xml:space="preserve">skilled </w:t>
      </w:r>
      <w:r w:rsidRPr="009E2A58">
        <w:rPr>
          <w:rFonts w:ascii="Garamond" w:hAnsi="Garamond"/>
          <w:sz w:val="22"/>
          <w:szCs w:val="22"/>
        </w:rPr>
        <w:t>individuals for their time during installation, testing, and start-up.</w:t>
      </w:r>
    </w:p>
    <w:p w14:paraId="0AB3EE15" w14:textId="77777777" w:rsidR="009E2A58" w:rsidRPr="009E2A58" w:rsidRDefault="009E2A58" w:rsidP="00FB2451">
      <w:pPr>
        <w:pStyle w:val="ListParagraph"/>
        <w:ind w:left="1080"/>
        <w:rPr>
          <w:rFonts w:ascii="Garamond" w:hAnsi="Garamond"/>
          <w:sz w:val="22"/>
          <w:szCs w:val="22"/>
        </w:rPr>
      </w:pPr>
    </w:p>
    <w:p w14:paraId="33C14584" w14:textId="77777777" w:rsidR="009E2A58" w:rsidRPr="00BB66F0" w:rsidRDefault="00FB2451" w:rsidP="00FB2451">
      <w:pPr>
        <w:pStyle w:val="ListParagraph"/>
        <w:numPr>
          <w:ilvl w:val="0"/>
          <w:numId w:val="28"/>
        </w:numPr>
        <w:rPr>
          <w:rFonts w:ascii="Arial Black" w:hAnsi="Arial Black"/>
          <w:b/>
          <w:color w:val="4F81BD" w:themeColor="accent1"/>
          <w:sz w:val="22"/>
          <w:szCs w:val="22"/>
          <w:u w:val="single"/>
        </w:rPr>
      </w:pPr>
      <w:r w:rsidRPr="00BB66F0">
        <w:rPr>
          <w:rFonts w:ascii="Arial Black" w:hAnsi="Arial Black"/>
          <w:b/>
          <w:color w:val="4F81BD" w:themeColor="accent1"/>
          <w:sz w:val="22"/>
          <w:szCs w:val="22"/>
          <w:u w:val="single"/>
        </w:rPr>
        <w:t>DOCUMENTATION</w:t>
      </w:r>
      <w:r w:rsidR="009E2A58" w:rsidRPr="00BB66F0">
        <w:rPr>
          <w:rFonts w:ascii="Arial Black" w:hAnsi="Arial Black"/>
          <w:b/>
          <w:color w:val="4F81BD" w:themeColor="accent1"/>
          <w:sz w:val="22"/>
          <w:szCs w:val="22"/>
          <w:u w:val="single"/>
        </w:rPr>
        <w:t xml:space="preserve"> for Long Term Maintenance and Sustainability</w:t>
      </w:r>
    </w:p>
    <w:p w14:paraId="1894A109" w14:textId="77777777" w:rsidR="009E2A58" w:rsidRPr="009E2A58" w:rsidRDefault="009E2A58" w:rsidP="00FB2451">
      <w:pPr>
        <w:pStyle w:val="ListParagraph"/>
        <w:rPr>
          <w:rFonts w:ascii="Garamond" w:hAnsi="Garamond"/>
          <w:sz w:val="22"/>
          <w:szCs w:val="22"/>
        </w:rPr>
      </w:pPr>
      <w:r w:rsidRPr="009E2A58">
        <w:rPr>
          <w:rFonts w:ascii="Garamond" w:hAnsi="Garamond"/>
          <w:sz w:val="22"/>
          <w:szCs w:val="22"/>
        </w:rPr>
        <w:t>A documentation package (wiring diagrams, bill of material, and operating manual) should be provided and available for local in country support and may be a part of the Memo</w:t>
      </w:r>
      <w:r w:rsidR="004C3F93">
        <w:rPr>
          <w:rFonts w:ascii="Garamond" w:hAnsi="Garamond"/>
          <w:sz w:val="22"/>
          <w:szCs w:val="22"/>
        </w:rPr>
        <w:t>randum</w:t>
      </w:r>
      <w:r w:rsidRPr="009E2A58">
        <w:rPr>
          <w:rFonts w:ascii="Garamond" w:hAnsi="Garamond"/>
          <w:sz w:val="22"/>
          <w:szCs w:val="22"/>
        </w:rPr>
        <w:t xml:space="preserve"> of Understanding (MOU) with the community. The documentation package should be in a language that is common for the support personnel expected to provide ongoing technical support.</w:t>
      </w:r>
    </w:p>
    <w:p w14:paraId="18F2A612" w14:textId="77777777" w:rsidR="009E2A58" w:rsidRPr="009E2A58" w:rsidRDefault="009E2A58" w:rsidP="00FB2451">
      <w:pPr>
        <w:pStyle w:val="ListParagraph"/>
        <w:rPr>
          <w:rFonts w:ascii="Garamond" w:hAnsi="Garamond"/>
          <w:sz w:val="22"/>
          <w:szCs w:val="22"/>
        </w:rPr>
      </w:pPr>
    </w:p>
    <w:p w14:paraId="2FD9C52D" w14:textId="7777777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An Installation and Operations and Maintenance (IOM) manual consisting of a cut</w:t>
      </w:r>
      <w:r w:rsidR="00163A98">
        <w:rPr>
          <w:rFonts w:ascii="Garamond" w:hAnsi="Garamond"/>
          <w:sz w:val="22"/>
          <w:szCs w:val="22"/>
        </w:rPr>
        <w:t xml:space="preserve"> </w:t>
      </w:r>
      <w:r w:rsidRPr="009E2A58">
        <w:rPr>
          <w:rFonts w:ascii="Garamond" w:hAnsi="Garamond"/>
          <w:sz w:val="22"/>
          <w:szCs w:val="22"/>
        </w:rPr>
        <w:t>sheet for each component must be obtained and placed in logical order in an overall system notebook. The manual should include plenty of photographs of each step of the installation process and common troubleshooting procedures to overcome language and literacy barriers.</w:t>
      </w:r>
    </w:p>
    <w:p w14:paraId="506E1182" w14:textId="7777777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Any vendor information or safety warnings should also be included. Vendor information includes operating manuals, repair manuals and any relevant correspondence with the vendor.</w:t>
      </w:r>
    </w:p>
    <w:p w14:paraId="29A290FA" w14:textId="7777777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 xml:space="preserve">An as-built schematic of the entire electrical design has to be added to the </w:t>
      </w:r>
      <w:r w:rsidR="00DD41B6">
        <w:rPr>
          <w:rFonts w:ascii="Garamond" w:hAnsi="Garamond"/>
          <w:sz w:val="22"/>
          <w:szCs w:val="22"/>
        </w:rPr>
        <w:t>design document package</w:t>
      </w:r>
      <w:r w:rsidRPr="009E2A58">
        <w:rPr>
          <w:rFonts w:ascii="Garamond" w:hAnsi="Garamond"/>
          <w:sz w:val="22"/>
          <w:szCs w:val="22"/>
        </w:rPr>
        <w:t>.</w:t>
      </w:r>
    </w:p>
    <w:p w14:paraId="5CA09E1C" w14:textId="7777777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 xml:space="preserve">Wiring diagrams with marked up test points and values, expected and obtained, during start-up testing must also be added to the </w:t>
      </w:r>
      <w:r w:rsidR="00DD41B6">
        <w:rPr>
          <w:rFonts w:ascii="Garamond" w:hAnsi="Garamond"/>
          <w:sz w:val="22"/>
          <w:szCs w:val="22"/>
        </w:rPr>
        <w:t>documentation package</w:t>
      </w:r>
      <w:r w:rsidRPr="009E2A58">
        <w:rPr>
          <w:rFonts w:ascii="Garamond" w:hAnsi="Garamond"/>
          <w:sz w:val="22"/>
          <w:szCs w:val="22"/>
        </w:rPr>
        <w:t>.</w:t>
      </w:r>
    </w:p>
    <w:p w14:paraId="18DE8977" w14:textId="7777777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A complete listing of all components provided in the system as well as expected maintenance supplies and a schedule or replacement intervals for major components. The Bill of Materials (BOM) should include sourcing information for local suppliers where replacement parts can be obtained. Consumable spare parts, such as fuses, should also be identified in the BOM and spare parts stored securely at the project site.</w:t>
      </w:r>
    </w:p>
    <w:p w14:paraId="2C4C6649" w14:textId="7777777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Start-up instrumentation data such as model number, range used and most recent calibration date must be added to the notebook.</w:t>
      </w:r>
    </w:p>
    <w:p w14:paraId="09FCC003" w14:textId="7777777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 xml:space="preserve">Setup information such as voltage </w:t>
      </w:r>
      <w:proofErr w:type="spellStart"/>
      <w:r w:rsidRPr="009E2A58">
        <w:rPr>
          <w:rFonts w:ascii="Garamond" w:hAnsi="Garamond"/>
          <w:sz w:val="22"/>
          <w:szCs w:val="22"/>
        </w:rPr>
        <w:t>setpoints</w:t>
      </w:r>
      <w:proofErr w:type="spellEnd"/>
      <w:r w:rsidRPr="009E2A58">
        <w:rPr>
          <w:rFonts w:ascii="Garamond" w:hAnsi="Garamond"/>
          <w:sz w:val="22"/>
          <w:szCs w:val="22"/>
        </w:rPr>
        <w:t>, cutoff voltage, equalizing schedule, etc. for all installed equipment as well as any vendor programming used to establish settings.</w:t>
      </w:r>
    </w:p>
    <w:p w14:paraId="405EDD20" w14:textId="7777777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Partner community should be encouraged to establish a Field Log to document any settings changes, modifications, repairs, or malfunctions. This can be kept in a secure location at the project site as a maintenance record for local technicians and EWB-USA Monitoring &amp; Evaluation (M&amp;E) teams.</w:t>
      </w:r>
    </w:p>
    <w:p w14:paraId="1255EAA5" w14:textId="1C955847" w:rsidR="009E2A58" w:rsidRPr="009E2A58" w:rsidRDefault="009E2A58" w:rsidP="00FB2451">
      <w:pPr>
        <w:pStyle w:val="ListParagraph"/>
        <w:numPr>
          <w:ilvl w:val="0"/>
          <w:numId w:val="27"/>
        </w:numPr>
        <w:rPr>
          <w:rFonts w:ascii="Garamond" w:hAnsi="Garamond"/>
          <w:sz w:val="22"/>
          <w:szCs w:val="22"/>
        </w:rPr>
      </w:pPr>
      <w:r w:rsidRPr="009E2A58">
        <w:rPr>
          <w:rFonts w:ascii="Garamond" w:hAnsi="Garamond"/>
          <w:sz w:val="22"/>
          <w:szCs w:val="22"/>
        </w:rPr>
        <w:t xml:space="preserve">The EWB-USA 526 Post Implementation </w:t>
      </w:r>
      <w:r w:rsidR="004C3F93">
        <w:rPr>
          <w:rFonts w:ascii="Garamond" w:hAnsi="Garamond"/>
          <w:sz w:val="22"/>
          <w:szCs w:val="22"/>
        </w:rPr>
        <w:t>report</w:t>
      </w:r>
      <w:r w:rsidR="004C3F93" w:rsidRPr="009E2A58">
        <w:rPr>
          <w:rFonts w:ascii="Garamond" w:hAnsi="Garamond"/>
          <w:sz w:val="22"/>
          <w:szCs w:val="22"/>
        </w:rPr>
        <w:t xml:space="preserve"> </w:t>
      </w:r>
      <w:r w:rsidRPr="009E2A58">
        <w:rPr>
          <w:rFonts w:ascii="Garamond" w:hAnsi="Garamond"/>
          <w:sz w:val="22"/>
          <w:szCs w:val="22"/>
        </w:rPr>
        <w:t xml:space="preserve">should be submitted to </w:t>
      </w:r>
      <w:r w:rsidR="004C3F93">
        <w:rPr>
          <w:rFonts w:ascii="Garamond" w:hAnsi="Garamond"/>
          <w:sz w:val="22"/>
          <w:szCs w:val="22"/>
        </w:rPr>
        <w:t>document</w:t>
      </w:r>
      <w:r w:rsidR="004C3F93" w:rsidRPr="009E2A58">
        <w:rPr>
          <w:rFonts w:ascii="Garamond" w:hAnsi="Garamond"/>
          <w:sz w:val="22"/>
          <w:szCs w:val="22"/>
        </w:rPr>
        <w:t xml:space="preserve"> </w:t>
      </w:r>
      <w:r w:rsidRPr="009E2A58">
        <w:rPr>
          <w:rFonts w:ascii="Garamond" w:hAnsi="Garamond"/>
          <w:sz w:val="22"/>
          <w:szCs w:val="22"/>
        </w:rPr>
        <w:t xml:space="preserve">lessons learned and project outcomes to the Project Managers, Technical Advisory Committee, </w:t>
      </w:r>
      <w:bookmarkStart w:id="1" w:name="_GoBack"/>
      <w:bookmarkEnd w:id="1"/>
      <w:r w:rsidR="004C3F93">
        <w:rPr>
          <w:rFonts w:ascii="Garamond" w:hAnsi="Garamond"/>
          <w:sz w:val="22"/>
          <w:szCs w:val="22"/>
        </w:rPr>
        <w:t>and Energy SCC</w:t>
      </w:r>
      <w:r w:rsidRPr="009E2A58">
        <w:rPr>
          <w:rFonts w:ascii="Garamond" w:hAnsi="Garamond"/>
          <w:sz w:val="22"/>
          <w:szCs w:val="22"/>
        </w:rPr>
        <w:t xml:space="preserve"> </w:t>
      </w:r>
      <w:r w:rsidR="004C3F93">
        <w:rPr>
          <w:rFonts w:ascii="Garamond" w:hAnsi="Garamond"/>
          <w:sz w:val="22"/>
          <w:szCs w:val="22"/>
        </w:rPr>
        <w:t>for the</w:t>
      </w:r>
      <w:r w:rsidRPr="009E2A58">
        <w:rPr>
          <w:rFonts w:ascii="Garamond" w:hAnsi="Garamond"/>
          <w:sz w:val="22"/>
          <w:szCs w:val="22"/>
        </w:rPr>
        <w:t xml:space="preserve"> benefit of the EWB-USA community at-large.</w:t>
      </w:r>
    </w:p>
    <w:p w14:paraId="05178380" w14:textId="77777777" w:rsidR="009E2A58" w:rsidRPr="009E2A58" w:rsidRDefault="009E2A58" w:rsidP="00FB2451">
      <w:pPr>
        <w:pStyle w:val="ListParagraph"/>
        <w:ind w:left="1080"/>
        <w:rPr>
          <w:rFonts w:ascii="Garamond" w:hAnsi="Garamond"/>
          <w:sz w:val="22"/>
          <w:szCs w:val="22"/>
        </w:rPr>
      </w:pPr>
    </w:p>
    <w:p w14:paraId="721C8AE2" w14:textId="77777777" w:rsidR="009E2A58" w:rsidRPr="009E2A58" w:rsidRDefault="009E2A58" w:rsidP="00FB2451">
      <w:pPr>
        <w:rPr>
          <w:rFonts w:ascii="Garamond" w:hAnsi="Garamond"/>
          <w:sz w:val="22"/>
          <w:szCs w:val="22"/>
        </w:rPr>
      </w:pPr>
      <w:r w:rsidRPr="009E2A58">
        <w:rPr>
          <w:rFonts w:ascii="Garamond" w:hAnsi="Garamond"/>
          <w:sz w:val="22"/>
          <w:szCs w:val="22"/>
        </w:rPr>
        <w:br w:type="page"/>
      </w:r>
    </w:p>
    <w:p w14:paraId="4C08E195" w14:textId="77777777" w:rsidR="009E2A58" w:rsidRPr="00BB66F0" w:rsidRDefault="009E2A58" w:rsidP="009E2A58">
      <w:pPr>
        <w:jc w:val="center"/>
        <w:rPr>
          <w:rFonts w:ascii="Garamond" w:hAnsi="Garamond"/>
          <w:b/>
          <w:sz w:val="22"/>
          <w:szCs w:val="22"/>
          <w:u w:val="single"/>
        </w:rPr>
      </w:pPr>
      <w:r w:rsidRPr="00BB66F0">
        <w:rPr>
          <w:rFonts w:ascii="Garamond" w:hAnsi="Garamond"/>
          <w:b/>
          <w:sz w:val="22"/>
          <w:szCs w:val="22"/>
          <w:u w:val="single"/>
        </w:rPr>
        <w:t>Appendix I</w:t>
      </w:r>
    </w:p>
    <w:p w14:paraId="0BC2F71C" w14:textId="77777777" w:rsidR="009E2A58" w:rsidRPr="00BB66F0" w:rsidRDefault="009E2A58" w:rsidP="009E2A58">
      <w:pPr>
        <w:jc w:val="center"/>
        <w:rPr>
          <w:rFonts w:ascii="Arial Black" w:hAnsi="Arial Black"/>
          <w:b/>
          <w:color w:val="4F81BD" w:themeColor="accent1"/>
          <w:sz w:val="22"/>
          <w:szCs w:val="22"/>
        </w:rPr>
      </w:pPr>
      <w:r w:rsidRPr="00BB66F0">
        <w:rPr>
          <w:rFonts w:ascii="Arial Black" w:hAnsi="Arial Black"/>
          <w:b/>
          <w:color w:val="4F81BD" w:themeColor="accent1"/>
          <w:sz w:val="22"/>
          <w:szCs w:val="22"/>
        </w:rPr>
        <w:t>DESCRIPTION OF ELECTRICAL DESIGN PARAMETERS</w:t>
      </w:r>
    </w:p>
    <w:p w14:paraId="518EA8D0" w14:textId="77777777" w:rsidR="00FB2451" w:rsidRDefault="00FB2451" w:rsidP="009E2A58">
      <w:pPr>
        <w:jc w:val="center"/>
        <w:rPr>
          <w:rFonts w:ascii="Garamond" w:hAnsi="Garamond"/>
          <w:b/>
          <w:sz w:val="22"/>
          <w:szCs w:val="22"/>
        </w:rPr>
      </w:pPr>
    </w:p>
    <w:p w14:paraId="68EF23E1" w14:textId="77777777" w:rsidR="00FB2451" w:rsidRPr="009E2A58" w:rsidRDefault="00FB2451" w:rsidP="009E2A58">
      <w:pPr>
        <w:jc w:val="center"/>
        <w:rPr>
          <w:rFonts w:ascii="Garamond" w:hAnsi="Garamond"/>
          <w:b/>
          <w:sz w:val="22"/>
          <w:szCs w:val="22"/>
        </w:rPr>
      </w:pPr>
    </w:p>
    <w:tbl>
      <w:tblPr>
        <w:tblStyle w:val="TableGrid"/>
        <w:tblW w:w="5000" w:type="pct"/>
        <w:jc w:val="center"/>
        <w:tblLook w:val="04A0" w:firstRow="1" w:lastRow="0" w:firstColumn="1" w:lastColumn="0" w:noHBand="0" w:noVBand="1"/>
      </w:tblPr>
      <w:tblGrid>
        <w:gridCol w:w="2706"/>
        <w:gridCol w:w="8310"/>
      </w:tblGrid>
      <w:tr w:rsidR="009E2A58" w:rsidRPr="009E2A58" w14:paraId="62A3F371" w14:textId="77777777" w:rsidTr="00FB2451">
        <w:trPr>
          <w:jc w:val="center"/>
        </w:trPr>
        <w:tc>
          <w:tcPr>
            <w:tcW w:w="1228" w:type="pct"/>
          </w:tcPr>
          <w:p w14:paraId="3940534B" w14:textId="77777777" w:rsidR="009E2A58" w:rsidRPr="009E2A58" w:rsidRDefault="009E2A58" w:rsidP="004C3F93">
            <w:pPr>
              <w:rPr>
                <w:rFonts w:ascii="Garamond" w:hAnsi="Garamond"/>
                <w:b/>
                <w:sz w:val="22"/>
                <w:szCs w:val="22"/>
              </w:rPr>
            </w:pPr>
            <w:r w:rsidRPr="009E2A58">
              <w:rPr>
                <w:rFonts w:ascii="Garamond" w:hAnsi="Garamond"/>
                <w:b/>
                <w:sz w:val="22"/>
                <w:szCs w:val="22"/>
              </w:rPr>
              <w:t>Electrical Design Parameters</w:t>
            </w:r>
          </w:p>
        </w:tc>
        <w:tc>
          <w:tcPr>
            <w:tcW w:w="3772" w:type="pct"/>
          </w:tcPr>
          <w:p w14:paraId="73C834F1" w14:textId="77777777" w:rsidR="009E2A58" w:rsidRPr="009E2A58" w:rsidRDefault="009E2A58" w:rsidP="004C3F93">
            <w:pPr>
              <w:rPr>
                <w:rFonts w:ascii="Garamond" w:hAnsi="Garamond"/>
                <w:b/>
                <w:sz w:val="22"/>
                <w:szCs w:val="22"/>
              </w:rPr>
            </w:pPr>
            <w:r w:rsidRPr="009E2A58">
              <w:rPr>
                <w:rFonts w:ascii="Garamond" w:hAnsi="Garamond"/>
                <w:b/>
                <w:sz w:val="22"/>
                <w:szCs w:val="22"/>
              </w:rPr>
              <w:t>Description</w:t>
            </w:r>
          </w:p>
        </w:tc>
      </w:tr>
      <w:tr w:rsidR="009E2A58" w:rsidRPr="009E2A58" w14:paraId="6CE335A4" w14:textId="77777777" w:rsidTr="00FB2451">
        <w:trPr>
          <w:jc w:val="center"/>
        </w:trPr>
        <w:tc>
          <w:tcPr>
            <w:tcW w:w="1228" w:type="pct"/>
          </w:tcPr>
          <w:p w14:paraId="46BF137C" w14:textId="77777777" w:rsidR="009E2A58" w:rsidRPr="009E2A58" w:rsidRDefault="009E2A58" w:rsidP="004C3F93">
            <w:pPr>
              <w:rPr>
                <w:rFonts w:ascii="Garamond" w:hAnsi="Garamond"/>
                <w:sz w:val="22"/>
                <w:szCs w:val="22"/>
              </w:rPr>
            </w:pPr>
            <w:r w:rsidRPr="009E2A58">
              <w:rPr>
                <w:rFonts w:ascii="Garamond" w:hAnsi="Garamond"/>
                <w:sz w:val="22"/>
                <w:szCs w:val="22"/>
              </w:rPr>
              <w:t>Peak Power (</w:t>
            </w:r>
            <w:proofErr w:type="spellStart"/>
            <w:r w:rsidRPr="009E2A58">
              <w:rPr>
                <w:rFonts w:ascii="Garamond" w:hAnsi="Garamond"/>
                <w:sz w:val="22"/>
                <w:szCs w:val="22"/>
              </w:rPr>
              <w:t>Pmax</w:t>
            </w:r>
            <w:proofErr w:type="spellEnd"/>
            <w:r w:rsidRPr="009E2A58">
              <w:rPr>
                <w:rFonts w:ascii="Garamond" w:hAnsi="Garamond"/>
                <w:sz w:val="22"/>
                <w:szCs w:val="22"/>
              </w:rPr>
              <w:t xml:space="preserve"> or </w:t>
            </w:r>
            <w:proofErr w:type="spellStart"/>
            <w:r w:rsidRPr="009E2A58">
              <w:rPr>
                <w:rFonts w:ascii="Garamond" w:hAnsi="Garamond"/>
                <w:sz w:val="22"/>
                <w:szCs w:val="22"/>
              </w:rPr>
              <w:t>Pmp</w:t>
            </w:r>
            <w:proofErr w:type="spellEnd"/>
            <w:r w:rsidRPr="009E2A58">
              <w:rPr>
                <w:rFonts w:ascii="Garamond" w:hAnsi="Garamond"/>
                <w:sz w:val="22"/>
                <w:szCs w:val="22"/>
              </w:rPr>
              <w:t>)</w:t>
            </w:r>
          </w:p>
        </w:tc>
        <w:tc>
          <w:tcPr>
            <w:tcW w:w="3772" w:type="pct"/>
          </w:tcPr>
          <w:p w14:paraId="2B5B694B" w14:textId="77777777" w:rsidR="009E2A58" w:rsidRPr="009E2A58" w:rsidRDefault="009E2A58" w:rsidP="004C3F93">
            <w:pPr>
              <w:rPr>
                <w:rFonts w:ascii="Garamond" w:hAnsi="Garamond"/>
                <w:sz w:val="22"/>
                <w:szCs w:val="22"/>
              </w:rPr>
            </w:pPr>
            <w:r w:rsidRPr="009E2A58">
              <w:rPr>
                <w:rFonts w:ascii="Garamond" w:hAnsi="Garamond"/>
                <w:sz w:val="22"/>
                <w:szCs w:val="22"/>
              </w:rPr>
              <w:t>The specified maximum wattage of a module, the maximum power point (</w:t>
            </w:r>
            <w:proofErr w:type="spellStart"/>
            <w:r w:rsidRPr="009E2A58">
              <w:rPr>
                <w:rFonts w:ascii="Garamond" w:hAnsi="Garamond"/>
                <w:sz w:val="22"/>
                <w:szCs w:val="22"/>
              </w:rPr>
              <w:t>Pmax</w:t>
            </w:r>
            <w:proofErr w:type="spellEnd"/>
            <w:r w:rsidRPr="009E2A58">
              <w:rPr>
                <w:rFonts w:ascii="Garamond" w:hAnsi="Garamond"/>
                <w:sz w:val="22"/>
                <w:szCs w:val="22"/>
              </w:rPr>
              <w:t>), sits at the “knee” of the I-V curve, and represents the product of the maximum power voltage (</w:t>
            </w:r>
            <w:proofErr w:type="spellStart"/>
            <w:r w:rsidRPr="009E2A58">
              <w:rPr>
                <w:rFonts w:ascii="Garamond" w:hAnsi="Garamond"/>
                <w:sz w:val="22"/>
                <w:szCs w:val="22"/>
              </w:rPr>
              <w:t>Vmp</w:t>
            </w:r>
            <w:proofErr w:type="spellEnd"/>
            <w:r w:rsidRPr="009E2A58">
              <w:rPr>
                <w:rFonts w:ascii="Garamond" w:hAnsi="Garamond"/>
                <w:sz w:val="22"/>
                <w:szCs w:val="22"/>
              </w:rPr>
              <w:t>) and the maximum power current (Imp).</w:t>
            </w:r>
          </w:p>
        </w:tc>
      </w:tr>
      <w:tr w:rsidR="009E2A58" w:rsidRPr="009E2A58" w14:paraId="700DA697" w14:textId="77777777" w:rsidTr="00FB2451">
        <w:trPr>
          <w:jc w:val="center"/>
        </w:trPr>
        <w:tc>
          <w:tcPr>
            <w:tcW w:w="1228" w:type="pct"/>
          </w:tcPr>
          <w:p w14:paraId="638DB4C9" w14:textId="77777777" w:rsidR="009E2A58" w:rsidRPr="009E2A58" w:rsidRDefault="009E2A58" w:rsidP="004C3F93">
            <w:pPr>
              <w:rPr>
                <w:rFonts w:ascii="Garamond" w:hAnsi="Garamond"/>
                <w:sz w:val="22"/>
                <w:szCs w:val="22"/>
              </w:rPr>
            </w:pPr>
            <w:proofErr w:type="spellStart"/>
            <w:r w:rsidRPr="009E2A58">
              <w:rPr>
                <w:rFonts w:ascii="Garamond" w:hAnsi="Garamond"/>
                <w:sz w:val="22"/>
                <w:szCs w:val="22"/>
              </w:rPr>
              <w:t>Vmp</w:t>
            </w:r>
            <w:proofErr w:type="spellEnd"/>
            <w:r w:rsidRPr="009E2A58">
              <w:rPr>
                <w:rFonts w:ascii="Garamond" w:hAnsi="Garamond"/>
                <w:sz w:val="22"/>
                <w:szCs w:val="22"/>
              </w:rPr>
              <w:t xml:space="preserve"> (Voltage at Max Power)</w:t>
            </w:r>
          </w:p>
        </w:tc>
        <w:tc>
          <w:tcPr>
            <w:tcW w:w="3772" w:type="pct"/>
          </w:tcPr>
          <w:p w14:paraId="4E5D658D" w14:textId="77777777" w:rsidR="009E2A58" w:rsidRPr="009E2A58" w:rsidRDefault="009E2A58" w:rsidP="004C3F93">
            <w:pPr>
              <w:rPr>
                <w:rFonts w:ascii="Garamond" w:hAnsi="Garamond"/>
                <w:sz w:val="22"/>
                <w:szCs w:val="22"/>
              </w:rPr>
            </w:pPr>
            <w:r w:rsidRPr="009E2A58">
              <w:rPr>
                <w:rFonts w:ascii="Garamond" w:hAnsi="Garamond"/>
                <w:sz w:val="22"/>
                <w:szCs w:val="22"/>
              </w:rPr>
              <w:t>At STC and tested under load, voltage at maximum power (</w:t>
            </w:r>
            <w:proofErr w:type="spellStart"/>
            <w:r w:rsidRPr="009E2A58">
              <w:rPr>
                <w:rFonts w:ascii="Garamond" w:hAnsi="Garamond"/>
                <w:sz w:val="22"/>
                <w:szCs w:val="22"/>
              </w:rPr>
              <w:t>Vmp</w:t>
            </w:r>
            <w:proofErr w:type="spellEnd"/>
            <w:r w:rsidRPr="009E2A58">
              <w:rPr>
                <w:rFonts w:ascii="Garamond" w:hAnsi="Garamond"/>
                <w:sz w:val="22"/>
                <w:szCs w:val="22"/>
              </w:rPr>
              <w:t xml:space="preserve">) is the highest operating voltage a module will produce.  </w:t>
            </w:r>
            <w:proofErr w:type="spellStart"/>
            <w:r w:rsidRPr="009E2A58">
              <w:rPr>
                <w:rFonts w:ascii="Garamond" w:hAnsi="Garamond"/>
                <w:sz w:val="22"/>
                <w:szCs w:val="22"/>
              </w:rPr>
              <w:t>Vmp</w:t>
            </w:r>
            <w:proofErr w:type="spellEnd"/>
            <w:r w:rsidRPr="009E2A58">
              <w:rPr>
                <w:rFonts w:ascii="Garamond" w:hAnsi="Garamond"/>
                <w:sz w:val="22"/>
                <w:szCs w:val="22"/>
              </w:rPr>
              <w:t>, adjusted for highest operating cell temperature, is used to calculate the minimum number of modules in series.</w:t>
            </w:r>
          </w:p>
        </w:tc>
      </w:tr>
      <w:tr w:rsidR="009E2A58" w:rsidRPr="009E2A58" w14:paraId="554E18FB" w14:textId="77777777" w:rsidTr="00FB2451">
        <w:trPr>
          <w:jc w:val="center"/>
        </w:trPr>
        <w:tc>
          <w:tcPr>
            <w:tcW w:w="1228" w:type="pct"/>
          </w:tcPr>
          <w:p w14:paraId="56BCDCED" w14:textId="77777777" w:rsidR="009E2A58" w:rsidRPr="009E2A58" w:rsidRDefault="009E2A58" w:rsidP="004C3F93">
            <w:pPr>
              <w:rPr>
                <w:rFonts w:ascii="Garamond" w:hAnsi="Garamond"/>
                <w:sz w:val="22"/>
                <w:szCs w:val="22"/>
              </w:rPr>
            </w:pPr>
            <w:r w:rsidRPr="009E2A58">
              <w:rPr>
                <w:rFonts w:ascii="Garamond" w:hAnsi="Garamond"/>
                <w:sz w:val="22"/>
                <w:szCs w:val="22"/>
              </w:rPr>
              <w:t>Voc (Open-Circuit Voltage)</w:t>
            </w:r>
          </w:p>
        </w:tc>
        <w:tc>
          <w:tcPr>
            <w:tcW w:w="3772" w:type="pct"/>
          </w:tcPr>
          <w:p w14:paraId="2674437F" w14:textId="77777777" w:rsidR="009E2A58" w:rsidRPr="009E2A58" w:rsidRDefault="009E2A58" w:rsidP="004C3F93">
            <w:pPr>
              <w:rPr>
                <w:rFonts w:ascii="Garamond" w:hAnsi="Garamond"/>
                <w:sz w:val="22"/>
                <w:szCs w:val="22"/>
              </w:rPr>
            </w:pPr>
            <w:r w:rsidRPr="009E2A58">
              <w:rPr>
                <w:rFonts w:ascii="Garamond" w:hAnsi="Garamond"/>
                <w:sz w:val="22"/>
                <w:szCs w:val="22"/>
              </w:rPr>
              <w:t>Open-circuit voltage (Voc) occurs when the module is not connected to a load.  No current can flow in an open circuit and, as a result, Voc occurs at the point on the I-V curve when current is zero, and voltage is at its highest.</w:t>
            </w:r>
          </w:p>
        </w:tc>
      </w:tr>
      <w:tr w:rsidR="009E2A58" w:rsidRPr="009E2A58" w14:paraId="4AFBE1E7" w14:textId="77777777" w:rsidTr="00FB2451">
        <w:trPr>
          <w:jc w:val="center"/>
        </w:trPr>
        <w:tc>
          <w:tcPr>
            <w:tcW w:w="1228" w:type="pct"/>
          </w:tcPr>
          <w:p w14:paraId="302137B7" w14:textId="77777777" w:rsidR="009E2A58" w:rsidRPr="009E2A58" w:rsidRDefault="009E2A58" w:rsidP="004C3F93">
            <w:pPr>
              <w:rPr>
                <w:rFonts w:ascii="Garamond" w:hAnsi="Garamond"/>
                <w:sz w:val="22"/>
                <w:szCs w:val="22"/>
              </w:rPr>
            </w:pPr>
            <w:r w:rsidRPr="009E2A58">
              <w:rPr>
                <w:rFonts w:ascii="Garamond" w:hAnsi="Garamond"/>
                <w:sz w:val="22"/>
                <w:szCs w:val="22"/>
              </w:rPr>
              <w:t>Imp (Current at Max Power)</w:t>
            </w:r>
          </w:p>
        </w:tc>
        <w:tc>
          <w:tcPr>
            <w:tcW w:w="3772" w:type="pct"/>
          </w:tcPr>
          <w:p w14:paraId="05633BDB" w14:textId="77777777" w:rsidR="009E2A58" w:rsidRPr="009E2A58" w:rsidRDefault="009E2A58" w:rsidP="004C3F93">
            <w:pPr>
              <w:rPr>
                <w:rFonts w:ascii="Garamond" w:hAnsi="Garamond"/>
                <w:sz w:val="22"/>
                <w:szCs w:val="22"/>
              </w:rPr>
            </w:pPr>
            <w:r w:rsidRPr="009E2A58">
              <w:rPr>
                <w:rFonts w:ascii="Garamond" w:hAnsi="Garamond"/>
                <w:sz w:val="22"/>
                <w:szCs w:val="22"/>
              </w:rPr>
              <w:t>At STC and tested under load, the maximum power current (Imp) is the highest amperage a module will produce.  Imp is used in voltage drop calculations when determining wire gauge for PV circuits.  This is a design consideration rather than a NEC ampacity calculation, for minimizing voltage drop and maximizing array output.</w:t>
            </w:r>
          </w:p>
        </w:tc>
      </w:tr>
      <w:tr w:rsidR="009E2A58" w:rsidRPr="009E2A58" w14:paraId="150736B6" w14:textId="77777777" w:rsidTr="00FB2451">
        <w:trPr>
          <w:jc w:val="center"/>
        </w:trPr>
        <w:tc>
          <w:tcPr>
            <w:tcW w:w="1228" w:type="pct"/>
          </w:tcPr>
          <w:p w14:paraId="3C162E3D" w14:textId="77777777" w:rsidR="009E2A58" w:rsidRPr="009E2A58" w:rsidRDefault="009E2A58" w:rsidP="004C3F93">
            <w:pPr>
              <w:rPr>
                <w:rFonts w:ascii="Garamond" w:hAnsi="Garamond"/>
                <w:sz w:val="22"/>
                <w:szCs w:val="22"/>
              </w:rPr>
            </w:pPr>
            <w:proofErr w:type="spellStart"/>
            <w:r w:rsidRPr="009E2A58">
              <w:rPr>
                <w:rFonts w:ascii="Garamond" w:hAnsi="Garamond"/>
                <w:sz w:val="22"/>
                <w:szCs w:val="22"/>
              </w:rPr>
              <w:t>Isc</w:t>
            </w:r>
            <w:proofErr w:type="spellEnd"/>
            <w:r w:rsidRPr="009E2A58">
              <w:rPr>
                <w:rFonts w:ascii="Garamond" w:hAnsi="Garamond"/>
                <w:sz w:val="22"/>
                <w:szCs w:val="22"/>
              </w:rPr>
              <w:t xml:space="preserve"> (Short-Circuit Current)</w:t>
            </w:r>
          </w:p>
        </w:tc>
        <w:tc>
          <w:tcPr>
            <w:tcW w:w="3772" w:type="pct"/>
          </w:tcPr>
          <w:p w14:paraId="39F8B367" w14:textId="77777777" w:rsidR="009E2A58" w:rsidRPr="009E2A58" w:rsidRDefault="009E2A58" w:rsidP="004C3F93">
            <w:pPr>
              <w:rPr>
                <w:rFonts w:ascii="Garamond" w:hAnsi="Garamond"/>
                <w:sz w:val="22"/>
                <w:szCs w:val="22"/>
              </w:rPr>
            </w:pPr>
            <w:r w:rsidRPr="009E2A58">
              <w:rPr>
                <w:rFonts w:ascii="Garamond" w:hAnsi="Garamond"/>
                <w:sz w:val="22"/>
                <w:szCs w:val="22"/>
              </w:rPr>
              <w:t>Short-circuit current (</w:t>
            </w:r>
            <w:proofErr w:type="spellStart"/>
            <w:r w:rsidRPr="009E2A58">
              <w:rPr>
                <w:rFonts w:ascii="Garamond" w:hAnsi="Garamond"/>
                <w:sz w:val="22"/>
                <w:szCs w:val="22"/>
              </w:rPr>
              <w:t>Isc</w:t>
            </w:r>
            <w:proofErr w:type="spellEnd"/>
            <w:r w:rsidRPr="009E2A58">
              <w:rPr>
                <w:rFonts w:ascii="Garamond" w:hAnsi="Garamond"/>
                <w:sz w:val="22"/>
                <w:szCs w:val="22"/>
              </w:rPr>
              <w:t xml:space="preserve">) is the maximum amperage that the module can produce at STC.  There is no voltage when a module is short-circuited and thus no power.  </w:t>
            </w:r>
            <w:proofErr w:type="spellStart"/>
            <w:r w:rsidRPr="009E2A58">
              <w:rPr>
                <w:rFonts w:ascii="Garamond" w:hAnsi="Garamond"/>
                <w:sz w:val="22"/>
                <w:szCs w:val="22"/>
              </w:rPr>
              <w:t>Isc</w:t>
            </w:r>
            <w:proofErr w:type="spellEnd"/>
            <w:r w:rsidRPr="009E2A58">
              <w:rPr>
                <w:rFonts w:ascii="Garamond" w:hAnsi="Garamond"/>
                <w:sz w:val="22"/>
                <w:szCs w:val="22"/>
              </w:rPr>
              <w:t xml:space="preserve"> is the measurement used to size conductors and overcurrent protection with safety factors as required by the NEC.</w:t>
            </w:r>
          </w:p>
        </w:tc>
      </w:tr>
      <w:tr w:rsidR="009E2A58" w:rsidRPr="009E2A58" w14:paraId="4FC487BF" w14:textId="77777777" w:rsidTr="00FB2451">
        <w:trPr>
          <w:jc w:val="center"/>
        </w:trPr>
        <w:tc>
          <w:tcPr>
            <w:tcW w:w="1228" w:type="pct"/>
          </w:tcPr>
          <w:p w14:paraId="50CA91BF" w14:textId="77777777" w:rsidR="009E2A58" w:rsidRPr="009E2A58" w:rsidRDefault="009E2A58" w:rsidP="004C3F93">
            <w:pPr>
              <w:rPr>
                <w:rFonts w:ascii="Garamond" w:hAnsi="Garamond"/>
                <w:sz w:val="22"/>
                <w:szCs w:val="22"/>
              </w:rPr>
            </w:pPr>
            <w:r w:rsidRPr="009E2A58">
              <w:rPr>
                <w:rFonts w:ascii="Garamond" w:hAnsi="Garamond"/>
                <w:sz w:val="22"/>
                <w:szCs w:val="22"/>
              </w:rPr>
              <w:t>Voc Temperature Coefficient</w:t>
            </w:r>
          </w:p>
        </w:tc>
        <w:tc>
          <w:tcPr>
            <w:tcW w:w="3772" w:type="pct"/>
          </w:tcPr>
          <w:p w14:paraId="06463DFB" w14:textId="77777777" w:rsidR="009E2A58" w:rsidRPr="009E2A58" w:rsidRDefault="009E2A58" w:rsidP="004C3F93">
            <w:pPr>
              <w:rPr>
                <w:rFonts w:ascii="Garamond" w:hAnsi="Garamond" w:cstheme="minorHAnsi"/>
                <w:sz w:val="22"/>
                <w:szCs w:val="22"/>
              </w:rPr>
            </w:pPr>
            <w:r w:rsidRPr="009E2A58">
              <w:rPr>
                <w:rFonts w:ascii="Garamond" w:hAnsi="Garamond" w:cstheme="minorHAnsi"/>
                <w:sz w:val="22"/>
                <w:szCs w:val="22"/>
              </w:rPr>
              <w:t xml:space="preserve">The change in module open-circuit voltage (Voc) at temperatures other than 25°C.  This value is typically given in </w:t>
            </w:r>
            <w:r w:rsidRPr="009E2A58">
              <w:rPr>
                <w:rStyle w:val="Strong"/>
                <w:rFonts w:ascii="Garamond" w:hAnsi="Garamond" w:cstheme="minorHAnsi"/>
                <w:sz w:val="22"/>
                <w:szCs w:val="22"/>
              </w:rPr>
              <w:t xml:space="preserve">(%/°C).  </w:t>
            </w:r>
            <w:r w:rsidRPr="009E2A58">
              <w:rPr>
                <w:rFonts w:ascii="Garamond" w:hAnsi="Garamond" w:cstheme="minorHAnsi"/>
                <w:sz w:val="22"/>
                <w:szCs w:val="22"/>
              </w:rPr>
              <w:t xml:space="preserve">It is most commonly used to calculate maximum system voltage (per NEC Article 690.7) for system design and labeling purposes.  </w:t>
            </w:r>
          </w:p>
        </w:tc>
      </w:tr>
      <w:tr w:rsidR="009E2A58" w:rsidRPr="009E2A58" w14:paraId="02658A06" w14:textId="77777777" w:rsidTr="00FB2451">
        <w:trPr>
          <w:jc w:val="center"/>
        </w:trPr>
        <w:tc>
          <w:tcPr>
            <w:tcW w:w="1228" w:type="pct"/>
          </w:tcPr>
          <w:p w14:paraId="419881C1" w14:textId="77777777" w:rsidR="009E2A58" w:rsidRPr="009E2A58" w:rsidRDefault="009E2A58" w:rsidP="004C3F93">
            <w:pPr>
              <w:rPr>
                <w:rFonts w:ascii="Garamond" w:hAnsi="Garamond"/>
                <w:sz w:val="22"/>
                <w:szCs w:val="22"/>
              </w:rPr>
            </w:pPr>
            <w:r w:rsidRPr="009E2A58">
              <w:rPr>
                <w:rFonts w:ascii="Garamond" w:hAnsi="Garamond"/>
                <w:sz w:val="22"/>
                <w:szCs w:val="22"/>
              </w:rPr>
              <w:t>Maximum System Voltage</w:t>
            </w:r>
          </w:p>
        </w:tc>
        <w:tc>
          <w:tcPr>
            <w:tcW w:w="3772" w:type="pct"/>
          </w:tcPr>
          <w:p w14:paraId="12B69B03" w14:textId="77777777" w:rsidR="009E2A58" w:rsidRPr="009E2A58" w:rsidRDefault="009E2A58" w:rsidP="004C3F93">
            <w:pPr>
              <w:rPr>
                <w:rFonts w:ascii="Garamond" w:hAnsi="Garamond"/>
                <w:sz w:val="22"/>
                <w:szCs w:val="22"/>
              </w:rPr>
            </w:pPr>
            <w:r w:rsidRPr="009E2A58">
              <w:rPr>
                <w:rFonts w:ascii="Garamond" w:hAnsi="Garamond"/>
                <w:sz w:val="22"/>
                <w:szCs w:val="22"/>
              </w:rPr>
              <w:t xml:space="preserve">Maximum System Voltage is calculated using the Voc at coldest expected temperatures so as not to exceed the NEC limit and any limits imposed by the ratings of inverters, disconnects, or conductors.  </w:t>
            </w:r>
            <w:r w:rsidRPr="009E2A58">
              <w:rPr>
                <w:rFonts w:ascii="Garamond" w:hAnsi="Garamond" w:cstheme="minorHAnsi"/>
                <w:sz w:val="22"/>
                <w:szCs w:val="22"/>
              </w:rPr>
              <w:t>For example, consider a single panel with a Voc of 36V, installed at a site with a record low of -10°C with a Voc temperature coefficient of -0.35%deg C.  The Maximum System Voltage would be calculated to be:  Voc (1+(-.0035)*(-10-25)) or 40.4V.</w:t>
            </w:r>
          </w:p>
        </w:tc>
      </w:tr>
      <w:tr w:rsidR="009E2A58" w:rsidRPr="009E2A58" w14:paraId="5CE66DC8" w14:textId="77777777" w:rsidTr="00FB2451">
        <w:trPr>
          <w:jc w:val="center"/>
        </w:trPr>
        <w:tc>
          <w:tcPr>
            <w:tcW w:w="1228" w:type="pct"/>
          </w:tcPr>
          <w:p w14:paraId="0C6CCA0C" w14:textId="77777777" w:rsidR="009E2A58" w:rsidRPr="009E2A58" w:rsidRDefault="009E2A58" w:rsidP="004C3F93">
            <w:pPr>
              <w:rPr>
                <w:rFonts w:ascii="Garamond" w:hAnsi="Garamond"/>
                <w:sz w:val="22"/>
                <w:szCs w:val="22"/>
              </w:rPr>
            </w:pPr>
            <w:r w:rsidRPr="009E2A58">
              <w:rPr>
                <w:rFonts w:ascii="Garamond" w:hAnsi="Garamond"/>
                <w:sz w:val="22"/>
                <w:szCs w:val="22"/>
              </w:rPr>
              <w:t>Maximum Series Fuse Rating</w:t>
            </w:r>
          </w:p>
        </w:tc>
        <w:tc>
          <w:tcPr>
            <w:tcW w:w="3772" w:type="pct"/>
          </w:tcPr>
          <w:p w14:paraId="448FD4E0" w14:textId="77777777" w:rsidR="009E2A58" w:rsidRPr="009E2A58" w:rsidRDefault="009E2A58" w:rsidP="004C3F93">
            <w:pPr>
              <w:rPr>
                <w:rFonts w:ascii="Garamond" w:hAnsi="Garamond"/>
                <w:sz w:val="22"/>
                <w:szCs w:val="22"/>
              </w:rPr>
            </w:pPr>
            <w:r w:rsidRPr="009E2A58">
              <w:rPr>
                <w:rFonts w:ascii="Garamond" w:hAnsi="Garamond"/>
                <w:sz w:val="22"/>
                <w:szCs w:val="22"/>
              </w:rPr>
              <w:t>This is the maximum current a module is designed to carry through the cells and conductors without damage.  While modules themselves are current-limited, excess current can come from other sources in parallel, or from other equipment in the system such as some inverters or charge controllers.  A fuse or breaker for a series string must be no larger than the maximum series fuse specification.</w:t>
            </w:r>
          </w:p>
        </w:tc>
      </w:tr>
      <w:tr w:rsidR="009E2A58" w:rsidRPr="009E2A58" w14:paraId="33777A17" w14:textId="77777777" w:rsidTr="00FB2451">
        <w:trPr>
          <w:jc w:val="center"/>
        </w:trPr>
        <w:tc>
          <w:tcPr>
            <w:tcW w:w="1228" w:type="pct"/>
          </w:tcPr>
          <w:p w14:paraId="0F0E691A" w14:textId="77777777" w:rsidR="009E2A58" w:rsidRPr="009E2A58" w:rsidRDefault="009E2A58" w:rsidP="004C3F93">
            <w:pPr>
              <w:rPr>
                <w:rFonts w:ascii="Garamond" w:hAnsi="Garamond"/>
                <w:sz w:val="22"/>
                <w:szCs w:val="22"/>
              </w:rPr>
            </w:pPr>
            <w:r w:rsidRPr="009E2A58">
              <w:rPr>
                <w:rFonts w:ascii="Garamond" w:hAnsi="Garamond"/>
                <w:sz w:val="22"/>
                <w:szCs w:val="22"/>
              </w:rPr>
              <w:t>STC</w:t>
            </w:r>
          </w:p>
        </w:tc>
        <w:tc>
          <w:tcPr>
            <w:tcW w:w="3772" w:type="pct"/>
          </w:tcPr>
          <w:p w14:paraId="36E2BCF3" w14:textId="77777777" w:rsidR="009E2A58" w:rsidRPr="009E2A58" w:rsidRDefault="009E2A58" w:rsidP="004C3F93">
            <w:pPr>
              <w:rPr>
                <w:rFonts w:ascii="Garamond" w:hAnsi="Garamond"/>
                <w:sz w:val="22"/>
                <w:szCs w:val="22"/>
              </w:rPr>
            </w:pPr>
            <w:r w:rsidRPr="009E2A58">
              <w:rPr>
                <w:rFonts w:ascii="Garamond" w:hAnsi="Garamond"/>
                <w:sz w:val="22"/>
                <w:szCs w:val="22"/>
              </w:rPr>
              <w:t xml:space="preserve">Standard Test Conditions:   irradiance of 1000 W/m^2, cell temperature of </w:t>
            </w:r>
            <w:r w:rsidRPr="009E2A58">
              <w:rPr>
                <w:rFonts w:ascii="Garamond" w:hAnsi="Garamond" w:cstheme="minorHAnsi"/>
                <w:sz w:val="22"/>
                <w:szCs w:val="22"/>
              </w:rPr>
              <w:t>25°C and air mass of 1.5.</w:t>
            </w:r>
          </w:p>
        </w:tc>
      </w:tr>
    </w:tbl>
    <w:p w14:paraId="09938699" w14:textId="77777777" w:rsidR="009E2A58" w:rsidRPr="009E2A58" w:rsidRDefault="009E2A58" w:rsidP="009E2A58">
      <w:pPr>
        <w:pStyle w:val="ListParagraph"/>
        <w:ind w:left="1080"/>
        <w:jc w:val="center"/>
        <w:rPr>
          <w:rFonts w:ascii="Garamond" w:hAnsi="Garamond"/>
          <w:sz w:val="22"/>
          <w:szCs w:val="22"/>
        </w:rPr>
      </w:pPr>
    </w:p>
    <w:p w14:paraId="7B9F3E92" w14:textId="77777777" w:rsidR="009E2A58" w:rsidRPr="009E2A58" w:rsidRDefault="009E2A58" w:rsidP="009E2A58">
      <w:pPr>
        <w:pStyle w:val="ListParagraph"/>
        <w:ind w:left="1080"/>
        <w:jc w:val="center"/>
        <w:rPr>
          <w:rFonts w:ascii="Garamond" w:hAnsi="Garamond"/>
          <w:sz w:val="22"/>
          <w:szCs w:val="22"/>
        </w:rPr>
      </w:pPr>
    </w:p>
    <w:p w14:paraId="27306093" w14:textId="77777777" w:rsidR="009E2A58" w:rsidRPr="009E2A58" w:rsidRDefault="009E2A58" w:rsidP="009E2A58">
      <w:pPr>
        <w:pStyle w:val="ListParagraph"/>
        <w:ind w:left="1080"/>
        <w:jc w:val="center"/>
        <w:rPr>
          <w:rFonts w:ascii="Garamond" w:hAnsi="Garamond"/>
          <w:sz w:val="22"/>
          <w:szCs w:val="22"/>
        </w:rPr>
      </w:pPr>
    </w:p>
    <w:p w14:paraId="05F5B2DC" w14:textId="77777777" w:rsidR="00FB2451" w:rsidRDefault="00FB2451">
      <w:pPr>
        <w:rPr>
          <w:rFonts w:ascii="Garamond" w:hAnsi="Garamond"/>
          <w:b/>
          <w:sz w:val="22"/>
          <w:szCs w:val="22"/>
        </w:rPr>
      </w:pPr>
      <w:r>
        <w:rPr>
          <w:rFonts w:ascii="Garamond" w:hAnsi="Garamond"/>
          <w:b/>
          <w:sz w:val="22"/>
          <w:szCs w:val="22"/>
        </w:rPr>
        <w:br w:type="page"/>
      </w:r>
    </w:p>
    <w:p w14:paraId="3DDB5207" w14:textId="77777777" w:rsidR="009E2A58" w:rsidRPr="00BB66F0" w:rsidRDefault="009E2A58" w:rsidP="009E2A58">
      <w:pPr>
        <w:jc w:val="center"/>
        <w:rPr>
          <w:rFonts w:ascii="Garamond" w:hAnsi="Garamond"/>
          <w:b/>
          <w:sz w:val="22"/>
          <w:szCs w:val="22"/>
          <w:u w:val="single"/>
        </w:rPr>
      </w:pPr>
      <w:r w:rsidRPr="00BB66F0">
        <w:rPr>
          <w:rFonts w:ascii="Garamond" w:hAnsi="Garamond"/>
          <w:b/>
          <w:sz w:val="22"/>
          <w:szCs w:val="22"/>
          <w:u w:val="single"/>
        </w:rPr>
        <w:t>Appendix II</w:t>
      </w:r>
    </w:p>
    <w:p w14:paraId="21E6A18C" w14:textId="77777777" w:rsidR="009E2A58" w:rsidRPr="00BB66F0" w:rsidRDefault="009E2A58" w:rsidP="009E2A58">
      <w:pPr>
        <w:jc w:val="center"/>
        <w:rPr>
          <w:rFonts w:ascii="Arial Black" w:hAnsi="Arial Black"/>
          <w:b/>
          <w:color w:val="4F81BD" w:themeColor="accent1"/>
          <w:sz w:val="22"/>
          <w:szCs w:val="22"/>
        </w:rPr>
      </w:pPr>
      <w:r w:rsidRPr="00BB66F0">
        <w:rPr>
          <w:rFonts w:ascii="Arial Black" w:hAnsi="Arial Black"/>
          <w:b/>
          <w:color w:val="4F81BD" w:themeColor="accent1"/>
          <w:sz w:val="22"/>
          <w:szCs w:val="22"/>
        </w:rPr>
        <w:t>Frequently used NEC Codes for PV Design (</w:t>
      </w:r>
      <w:r w:rsidR="00BB66F0">
        <w:rPr>
          <w:rFonts w:ascii="Arial Black" w:hAnsi="Arial Black"/>
          <w:b/>
          <w:color w:val="4F81BD" w:themeColor="accent1"/>
          <w:sz w:val="22"/>
          <w:szCs w:val="22"/>
        </w:rPr>
        <w:t>2011 or Latest Edition</w:t>
      </w:r>
      <w:r w:rsidRPr="00BB66F0">
        <w:rPr>
          <w:rFonts w:ascii="Arial Black" w:hAnsi="Arial Black"/>
          <w:b/>
          <w:color w:val="4F81BD" w:themeColor="accent1"/>
          <w:sz w:val="22"/>
          <w:szCs w:val="22"/>
        </w:rPr>
        <w:t>)</w:t>
      </w:r>
    </w:p>
    <w:p w14:paraId="27D04AE2" w14:textId="77777777" w:rsidR="00FB2451" w:rsidRDefault="00FB2451" w:rsidP="009E2A58">
      <w:pPr>
        <w:jc w:val="center"/>
        <w:rPr>
          <w:rFonts w:ascii="Garamond" w:hAnsi="Garamond"/>
          <w:b/>
          <w:sz w:val="22"/>
          <w:szCs w:val="22"/>
        </w:rPr>
      </w:pPr>
    </w:p>
    <w:p w14:paraId="7CD57D77" w14:textId="77777777" w:rsidR="00FB2451" w:rsidRPr="009E2A58" w:rsidRDefault="00FB2451" w:rsidP="009E2A58">
      <w:pPr>
        <w:jc w:val="center"/>
        <w:rPr>
          <w:rFonts w:ascii="Garamond" w:hAnsi="Garamond"/>
          <w:b/>
          <w:sz w:val="22"/>
          <w:szCs w:val="22"/>
        </w:rPr>
      </w:pPr>
    </w:p>
    <w:p w14:paraId="253B355E"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NEC Article 690</w:t>
      </w:r>
      <w:r w:rsidRPr="009E2A58">
        <w:rPr>
          <w:rFonts w:ascii="Garamond" w:hAnsi="Garamond"/>
          <w:sz w:val="22"/>
          <w:szCs w:val="22"/>
        </w:rPr>
        <w:tab/>
        <w:t>Solar Photovoltaic Systems</w:t>
      </w:r>
    </w:p>
    <w:p w14:paraId="6B7B29CB"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110* </w:t>
      </w:r>
      <w:r w:rsidRPr="009E2A58">
        <w:rPr>
          <w:rFonts w:ascii="Garamond" w:hAnsi="Garamond"/>
          <w:sz w:val="22"/>
          <w:szCs w:val="22"/>
        </w:rPr>
        <w:tab/>
        <w:t>Requirements for Electrical Installations</w:t>
      </w:r>
    </w:p>
    <w:p w14:paraId="6EFF37FF"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200 </w:t>
      </w:r>
      <w:r w:rsidRPr="009E2A58">
        <w:rPr>
          <w:rFonts w:ascii="Garamond" w:hAnsi="Garamond"/>
          <w:sz w:val="22"/>
          <w:szCs w:val="22"/>
        </w:rPr>
        <w:tab/>
        <w:t>Use and Identification of Grounded Conductors</w:t>
      </w:r>
    </w:p>
    <w:p w14:paraId="5014172A"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NEC Article 210*</w:t>
      </w:r>
      <w:r w:rsidRPr="009E2A58">
        <w:rPr>
          <w:rFonts w:ascii="Garamond" w:hAnsi="Garamond"/>
          <w:sz w:val="22"/>
          <w:szCs w:val="22"/>
        </w:rPr>
        <w:tab/>
        <w:t>Branch Circuits</w:t>
      </w:r>
    </w:p>
    <w:p w14:paraId="2DC984E5"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220 </w:t>
      </w:r>
      <w:r w:rsidRPr="009E2A58">
        <w:rPr>
          <w:rFonts w:ascii="Garamond" w:hAnsi="Garamond"/>
          <w:sz w:val="22"/>
          <w:szCs w:val="22"/>
        </w:rPr>
        <w:tab/>
        <w:t>Feeder &amp; Service Calculations</w:t>
      </w:r>
    </w:p>
    <w:p w14:paraId="26FC087B"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230* </w:t>
      </w:r>
      <w:r w:rsidRPr="009E2A58">
        <w:rPr>
          <w:rFonts w:ascii="Garamond" w:hAnsi="Garamond"/>
          <w:sz w:val="22"/>
          <w:szCs w:val="22"/>
        </w:rPr>
        <w:tab/>
        <w:t>Services</w:t>
      </w:r>
    </w:p>
    <w:p w14:paraId="2DDE0E82"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240* </w:t>
      </w:r>
      <w:r w:rsidRPr="009E2A58">
        <w:rPr>
          <w:rFonts w:ascii="Garamond" w:hAnsi="Garamond"/>
          <w:sz w:val="22"/>
          <w:szCs w:val="22"/>
        </w:rPr>
        <w:tab/>
        <w:t>Overcurrent Protection</w:t>
      </w:r>
    </w:p>
    <w:p w14:paraId="3ADF5111"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250* </w:t>
      </w:r>
      <w:r w:rsidRPr="009E2A58">
        <w:rPr>
          <w:rFonts w:ascii="Garamond" w:hAnsi="Garamond"/>
          <w:sz w:val="22"/>
          <w:szCs w:val="22"/>
        </w:rPr>
        <w:tab/>
        <w:t>Grounding &amp; Bonding</w:t>
      </w:r>
    </w:p>
    <w:p w14:paraId="2435C9BA"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280 </w:t>
      </w:r>
      <w:r w:rsidRPr="009E2A58">
        <w:rPr>
          <w:rFonts w:ascii="Garamond" w:hAnsi="Garamond"/>
          <w:sz w:val="22"/>
          <w:szCs w:val="22"/>
        </w:rPr>
        <w:tab/>
        <w:t>Surge Arrestors, Over 1kv</w:t>
      </w:r>
    </w:p>
    <w:p w14:paraId="3E88A229"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285 </w:t>
      </w:r>
      <w:r w:rsidRPr="009E2A58">
        <w:rPr>
          <w:rFonts w:ascii="Garamond" w:hAnsi="Garamond"/>
          <w:sz w:val="22"/>
          <w:szCs w:val="22"/>
        </w:rPr>
        <w:tab/>
        <w:t>Surge-Protection Devices (SPDs), 1kv or less</w:t>
      </w:r>
    </w:p>
    <w:p w14:paraId="1AC1E493"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300 </w:t>
      </w:r>
      <w:r w:rsidRPr="009E2A58">
        <w:rPr>
          <w:rFonts w:ascii="Garamond" w:hAnsi="Garamond"/>
          <w:sz w:val="22"/>
          <w:szCs w:val="22"/>
        </w:rPr>
        <w:tab/>
        <w:t>Wiring Methods</w:t>
      </w:r>
    </w:p>
    <w:p w14:paraId="1B6AA18A"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NEC Article 310*</w:t>
      </w:r>
      <w:r w:rsidRPr="009E2A58">
        <w:rPr>
          <w:rFonts w:ascii="Garamond" w:hAnsi="Garamond"/>
          <w:sz w:val="22"/>
          <w:szCs w:val="22"/>
        </w:rPr>
        <w:tab/>
        <w:t>Conductors for General Wiring</w:t>
      </w:r>
    </w:p>
    <w:p w14:paraId="64C3DF35"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Table 310.17 </w:t>
      </w:r>
      <w:r w:rsidRPr="009E2A58">
        <w:rPr>
          <w:rFonts w:ascii="Garamond" w:hAnsi="Garamond"/>
          <w:sz w:val="22"/>
          <w:szCs w:val="22"/>
        </w:rPr>
        <w:tab/>
        <w:t>Conductor Ampacity</w:t>
      </w:r>
    </w:p>
    <w:p w14:paraId="4956D74F"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334 </w:t>
      </w:r>
      <w:r w:rsidRPr="009E2A58">
        <w:rPr>
          <w:rFonts w:ascii="Garamond" w:hAnsi="Garamond"/>
          <w:sz w:val="22"/>
          <w:szCs w:val="22"/>
        </w:rPr>
        <w:tab/>
        <w:t>Nonmetallic-Sheathed Cable: Types NM</w:t>
      </w:r>
      <w:proofErr w:type="gramStart"/>
      <w:r w:rsidRPr="009E2A58">
        <w:rPr>
          <w:rFonts w:ascii="Garamond" w:hAnsi="Garamond"/>
          <w:sz w:val="22"/>
          <w:szCs w:val="22"/>
        </w:rPr>
        <w:t>,NMC</w:t>
      </w:r>
      <w:proofErr w:type="gramEnd"/>
      <w:r w:rsidRPr="009E2A58">
        <w:rPr>
          <w:rFonts w:ascii="Garamond" w:hAnsi="Garamond"/>
          <w:sz w:val="22"/>
          <w:szCs w:val="22"/>
        </w:rPr>
        <w:t>, and NMS</w:t>
      </w:r>
    </w:p>
    <w:p w14:paraId="238ED07C"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338 </w:t>
      </w:r>
      <w:r w:rsidRPr="009E2A58">
        <w:rPr>
          <w:rFonts w:ascii="Garamond" w:hAnsi="Garamond"/>
          <w:sz w:val="22"/>
          <w:szCs w:val="22"/>
        </w:rPr>
        <w:tab/>
        <w:t>Service-Entrance Cables: Types SE and USE</w:t>
      </w:r>
    </w:p>
    <w:p w14:paraId="38E0F645"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400* </w:t>
      </w:r>
      <w:r w:rsidRPr="009E2A58">
        <w:rPr>
          <w:rFonts w:ascii="Garamond" w:hAnsi="Garamond"/>
          <w:sz w:val="22"/>
          <w:szCs w:val="22"/>
        </w:rPr>
        <w:tab/>
        <w:t>Flexible Cords and Cables</w:t>
      </w:r>
    </w:p>
    <w:p w14:paraId="29548B03"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422 </w:t>
      </w:r>
      <w:r w:rsidRPr="009E2A58">
        <w:rPr>
          <w:rFonts w:ascii="Garamond" w:hAnsi="Garamond"/>
          <w:sz w:val="22"/>
          <w:szCs w:val="22"/>
        </w:rPr>
        <w:tab/>
        <w:t>Appliances</w:t>
      </w:r>
    </w:p>
    <w:p w14:paraId="2B65B2AE"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445 </w:t>
      </w:r>
      <w:r w:rsidRPr="009E2A58">
        <w:rPr>
          <w:rFonts w:ascii="Garamond" w:hAnsi="Garamond"/>
          <w:sz w:val="22"/>
          <w:szCs w:val="22"/>
        </w:rPr>
        <w:tab/>
        <w:t>Generators</w:t>
      </w:r>
    </w:p>
    <w:p w14:paraId="778486B6"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450* </w:t>
      </w:r>
      <w:r w:rsidRPr="009E2A58">
        <w:rPr>
          <w:rFonts w:ascii="Garamond" w:hAnsi="Garamond"/>
          <w:sz w:val="22"/>
          <w:szCs w:val="22"/>
        </w:rPr>
        <w:tab/>
        <w:t>Transformers and Transformer Vaults</w:t>
      </w:r>
    </w:p>
    <w:p w14:paraId="3230FB97"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480* </w:t>
      </w:r>
      <w:r w:rsidRPr="009E2A58">
        <w:rPr>
          <w:rFonts w:ascii="Garamond" w:hAnsi="Garamond"/>
          <w:sz w:val="22"/>
          <w:szCs w:val="22"/>
        </w:rPr>
        <w:tab/>
        <w:t>Storage Batteries</w:t>
      </w:r>
    </w:p>
    <w:p w14:paraId="1C3092EB"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w:t>
      </w:r>
      <w:r w:rsidR="00BB66F0">
        <w:rPr>
          <w:rFonts w:ascii="Garamond" w:hAnsi="Garamond"/>
          <w:sz w:val="22"/>
          <w:szCs w:val="22"/>
        </w:rPr>
        <w:t xml:space="preserve">Article </w:t>
      </w:r>
      <w:r w:rsidRPr="009E2A58">
        <w:rPr>
          <w:rFonts w:ascii="Garamond" w:hAnsi="Garamond"/>
          <w:sz w:val="22"/>
          <w:szCs w:val="22"/>
        </w:rPr>
        <w:t xml:space="preserve">490* </w:t>
      </w:r>
      <w:r w:rsidRPr="009E2A58">
        <w:rPr>
          <w:rFonts w:ascii="Garamond" w:hAnsi="Garamond"/>
          <w:sz w:val="22"/>
          <w:szCs w:val="22"/>
        </w:rPr>
        <w:tab/>
        <w:t>Equipment over 600 Volts, Nominal</w:t>
      </w:r>
    </w:p>
    <w:p w14:paraId="0E810AA8"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702 </w:t>
      </w:r>
      <w:r w:rsidRPr="009E2A58">
        <w:rPr>
          <w:rFonts w:ascii="Garamond" w:hAnsi="Garamond"/>
          <w:sz w:val="22"/>
          <w:szCs w:val="22"/>
        </w:rPr>
        <w:tab/>
        <w:t>Optional Standby Systems</w:t>
      </w:r>
    </w:p>
    <w:p w14:paraId="078274E0"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705* </w:t>
      </w:r>
      <w:r w:rsidRPr="009E2A58">
        <w:rPr>
          <w:rFonts w:ascii="Garamond" w:hAnsi="Garamond"/>
          <w:sz w:val="22"/>
          <w:szCs w:val="22"/>
        </w:rPr>
        <w:tab/>
        <w:t>Interconnected Electric Power Production Sources</w:t>
      </w:r>
    </w:p>
    <w:p w14:paraId="32CA5E70" w14:textId="77777777" w:rsidR="009E2A58" w:rsidRPr="009E2A58" w:rsidRDefault="009E2A58" w:rsidP="009E2A58">
      <w:pPr>
        <w:tabs>
          <w:tab w:val="left" w:pos="2880"/>
        </w:tabs>
        <w:ind w:firstLine="720"/>
        <w:rPr>
          <w:rFonts w:ascii="Garamond" w:hAnsi="Garamond"/>
          <w:sz w:val="22"/>
          <w:szCs w:val="22"/>
        </w:rPr>
      </w:pPr>
      <w:r w:rsidRPr="009E2A58">
        <w:rPr>
          <w:rFonts w:ascii="Garamond" w:hAnsi="Garamond"/>
          <w:sz w:val="22"/>
          <w:szCs w:val="22"/>
        </w:rPr>
        <w:t xml:space="preserve">NEC Article 720 </w:t>
      </w:r>
      <w:r w:rsidRPr="009E2A58">
        <w:rPr>
          <w:rFonts w:ascii="Garamond" w:hAnsi="Garamond"/>
          <w:sz w:val="22"/>
          <w:szCs w:val="22"/>
        </w:rPr>
        <w:tab/>
        <w:t>Circuits and Equipment Operating at Less Than 50 Volts</w:t>
      </w:r>
    </w:p>
    <w:p w14:paraId="1895B6D9" w14:textId="77777777" w:rsidR="009E2A58" w:rsidRPr="009E2A58" w:rsidRDefault="009E2A58" w:rsidP="009E2A58">
      <w:pPr>
        <w:rPr>
          <w:rFonts w:ascii="Garamond" w:hAnsi="Garamond"/>
          <w:sz w:val="22"/>
          <w:szCs w:val="22"/>
        </w:rPr>
      </w:pPr>
    </w:p>
    <w:p w14:paraId="4294533C" w14:textId="77777777" w:rsidR="009E2A58" w:rsidRPr="009E2A58" w:rsidRDefault="009E2A58" w:rsidP="009E2A58">
      <w:pPr>
        <w:rPr>
          <w:rFonts w:ascii="Garamond" w:hAnsi="Garamond"/>
          <w:sz w:val="22"/>
          <w:szCs w:val="22"/>
        </w:rPr>
      </w:pPr>
      <w:r w:rsidRPr="009E2A58">
        <w:rPr>
          <w:rFonts w:ascii="Garamond" w:hAnsi="Garamond"/>
          <w:sz w:val="22"/>
          <w:szCs w:val="22"/>
        </w:rPr>
        <w:t>*Articles directly referenced in Article 690</w:t>
      </w:r>
    </w:p>
    <w:p w14:paraId="4F4A0BAC" w14:textId="77777777" w:rsidR="009E2A58" w:rsidRPr="009E2A58" w:rsidRDefault="009E2A58" w:rsidP="009E2A58">
      <w:pPr>
        <w:rPr>
          <w:rFonts w:ascii="Garamond" w:hAnsi="Garamond"/>
          <w:sz w:val="22"/>
          <w:szCs w:val="22"/>
        </w:rPr>
      </w:pPr>
      <w:r w:rsidRPr="009E2A58">
        <w:rPr>
          <w:rFonts w:ascii="Garamond" w:hAnsi="Garamond"/>
          <w:sz w:val="22"/>
          <w:szCs w:val="22"/>
        </w:rPr>
        <w:t>From NFPA-70-2008 or NEC 2008</w:t>
      </w:r>
    </w:p>
    <w:p w14:paraId="66AEAE62" w14:textId="77777777" w:rsidR="009E2A58" w:rsidRPr="009E2A58" w:rsidRDefault="009E2A58" w:rsidP="009E2A58">
      <w:pPr>
        <w:jc w:val="center"/>
        <w:rPr>
          <w:rFonts w:ascii="Garamond" w:hAnsi="Garamond"/>
          <w:sz w:val="22"/>
          <w:szCs w:val="22"/>
        </w:rPr>
      </w:pPr>
    </w:p>
    <w:p w14:paraId="5664CAD4" w14:textId="77777777" w:rsidR="009E2A58" w:rsidRPr="009E2A58" w:rsidRDefault="009E2A58" w:rsidP="009E2A58">
      <w:pPr>
        <w:rPr>
          <w:rFonts w:ascii="Garamond" w:hAnsi="Garamond"/>
          <w:sz w:val="22"/>
          <w:szCs w:val="22"/>
        </w:rPr>
      </w:pPr>
    </w:p>
    <w:p w14:paraId="73C61010" w14:textId="77777777" w:rsidR="009E2A58" w:rsidRPr="009E2A58" w:rsidRDefault="009E2A58" w:rsidP="009E2A58">
      <w:pPr>
        <w:rPr>
          <w:rFonts w:ascii="Garamond" w:hAnsi="Garamond"/>
          <w:sz w:val="22"/>
          <w:szCs w:val="22"/>
        </w:rPr>
      </w:pPr>
    </w:p>
    <w:p w14:paraId="106328FB" w14:textId="77777777" w:rsidR="009E2A58" w:rsidRPr="009E2A58" w:rsidRDefault="009E2A58" w:rsidP="009E2A58">
      <w:pPr>
        <w:rPr>
          <w:rFonts w:ascii="Garamond" w:hAnsi="Garamond"/>
          <w:sz w:val="22"/>
          <w:szCs w:val="22"/>
        </w:rPr>
      </w:pPr>
    </w:p>
    <w:p w14:paraId="4727DFB4" w14:textId="77777777" w:rsidR="00FB2451" w:rsidRDefault="00FB2451">
      <w:pPr>
        <w:rPr>
          <w:rFonts w:ascii="Garamond" w:hAnsi="Garamond"/>
          <w:sz w:val="22"/>
          <w:szCs w:val="22"/>
        </w:rPr>
      </w:pPr>
      <w:r>
        <w:rPr>
          <w:rFonts w:ascii="Garamond" w:hAnsi="Garamond"/>
          <w:sz w:val="22"/>
          <w:szCs w:val="22"/>
        </w:rPr>
        <w:br w:type="page"/>
      </w:r>
    </w:p>
    <w:p w14:paraId="5FBDD0E8" w14:textId="77777777" w:rsidR="009E2A58" w:rsidRPr="009E2A58" w:rsidRDefault="006159C8" w:rsidP="009E2A58">
      <w:pPr>
        <w:rPr>
          <w:rFonts w:ascii="Garamond" w:hAnsi="Garamond"/>
          <w:color w:val="0000FF"/>
          <w:sz w:val="22"/>
          <w:szCs w:val="22"/>
        </w:rPr>
      </w:pPr>
      <w:r>
        <w:rPr>
          <w:rFonts w:ascii="Garamond" w:hAnsi="Garamond"/>
          <w:noProof/>
          <w:sz w:val="22"/>
          <w:szCs w:val="22"/>
        </w:rPr>
        <mc:AlternateContent>
          <mc:Choice Requires="wps">
            <w:drawing>
              <wp:anchor distT="0" distB="0" distL="114300" distR="114300" simplePos="0" relativeHeight="251657728" behindDoc="1" locked="0" layoutInCell="1" allowOverlap="1" wp14:anchorId="0A7AD4D6" wp14:editId="2543CBFE">
                <wp:simplePos x="0" y="0"/>
                <wp:positionH relativeFrom="column">
                  <wp:posOffset>-142240</wp:posOffset>
                </wp:positionH>
                <wp:positionV relativeFrom="paragraph">
                  <wp:posOffset>255270</wp:posOffset>
                </wp:positionV>
                <wp:extent cx="6124575" cy="514350"/>
                <wp:effectExtent l="0" t="0" r="952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51435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1.2pt;margin-top:20.1pt;width:482.25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" fillcolor="#eaeaea" stroked="f"/>
            </w:pict>
          </mc:Fallback>
        </mc:AlternateContent>
      </w:r>
    </w:p>
    <w:p w14:paraId="1004504A" w14:textId="77777777" w:rsidR="009E2A58" w:rsidRPr="00BB66F0" w:rsidRDefault="009E2A58" w:rsidP="00BB66F0">
      <w:pPr>
        <w:pStyle w:val="Heading1"/>
      </w:pPr>
      <w:bookmarkStart w:id="2" w:name="_Toc284840196"/>
      <w:r w:rsidRPr="00BB66F0">
        <w:t>rEVISION hISTORY</w:t>
      </w:r>
      <w:bookmarkEnd w:id="2"/>
    </w:p>
    <w:p w14:paraId="1088F1F7" w14:textId="77777777" w:rsidR="009E2A58" w:rsidRPr="009E2A58" w:rsidRDefault="009E2A58" w:rsidP="009E2A58">
      <w:pPr>
        <w:rPr>
          <w:rFonts w:ascii="Garamond" w:hAnsi="Garamond"/>
          <w:sz w:val="22"/>
          <w:szCs w:val="22"/>
        </w:rPr>
      </w:pPr>
    </w:p>
    <w:tbl>
      <w:tblPr>
        <w:tblStyle w:val="TableGrid"/>
        <w:tblW w:w="0" w:type="auto"/>
        <w:tblLook w:val="04A0" w:firstRow="1" w:lastRow="0" w:firstColumn="1" w:lastColumn="0" w:noHBand="0" w:noVBand="1"/>
      </w:tblPr>
      <w:tblGrid>
        <w:gridCol w:w="738"/>
        <w:gridCol w:w="8838"/>
      </w:tblGrid>
      <w:tr w:rsidR="009E2A58" w:rsidRPr="009E2A58" w14:paraId="6C2C0F44" w14:textId="77777777" w:rsidTr="004C3F93">
        <w:tc>
          <w:tcPr>
            <w:tcW w:w="738" w:type="dxa"/>
          </w:tcPr>
          <w:p w14:paraId="70B7445A" w14:textId="77777777" w:rsidR="009E2A58" w:rsidRPr="009E2A58" w:rsidRDefault="009E2A58" w:rsidP="004C3F93">
            <w:pPr>
              <w:rPr>
                <w:rFonts w:ascii="Garamond" w:hAnsi="Garamond"/>
                <w:b/>
                <w:sz w:val="22"/>
                <w:szCs w:val="22"/>
              </w:rPr>
            </w:pPr>
            <w:r w:rsidRPr="009E2A58">
              <w:rPr>
                <w:rFonts w:ascii="Garamond" w:hAnsi="Garamond"/>
                <w:b/>
                <w:sz w:val="22"/>
                <w:szCs w:val="22"/>
              </w:rPr>
              <w:t>Rev</w:t>
            </w:r>
          </w:p>
        </w:tc>
        <w:tc>
          <w:tcPr>
            <w:tcW w:w="8838" w:type="dxa"/>
          </w:tcPr>
          <w:p w14:paraId="41C636AB" w14:textId="77777777" w:rsidR="009E2A58" w:rsidRPr="009E2A58" w:rsidRDefault="009E2A58" w:rsidP="004C3F93">
            <w:pPr>
              <w:rPr>
                <w:rFonts w:ascii="Garamond" w:hAnsi="Garamond"/>
                <w:b/>
                <w:sz w:val="22"/>
                <w:szCs w:val="22"/>
              </w:rPr>
            </w:pPr>
            <w:r w:rsidRPr="009E2A58">
              <w:rPr>
                <w:rFonts w:ascii="Garamond" w:hAnsi="Garamond"/>
                <w:b/>
                <w:sz w:val="22"/>
                <w:szCs w:val="22"/>
              </w:rPr>
              <w:t>Description</w:t>
            </w:r>
          </w:p>
        </w:tc>
      </w:tr>
      <w:tr w:rsidR="009E2A58" w:rsidRPr="009E2A58" w14:paraId="2EF54BB4" w14:textId="77777777" w:rsidTr="004C3F93">
        <w:tc>
          <w:tcPr>
            <w:tcW w:w="738" w:type="dxa"/>
          </w:tcPr>
          <w:p w14:paraId="7152990A" w14:textId="77777777" w:rsidR="009E2A58" w:rsidRPr="009E2A58" w:rsidRDefault="009E2A58" w:rsidP="004C3F93">
            <w:pPr>
              <w:rPr>
                <w:rFonts w:ascii="Garamond" w:hAnsi="Garamond"/>
                <w:sz w:val="22"/>
                <w:szCs w:val="22"/>
              </w:rPr>
            </w:pPr>
            <w:r w:rsidRPr="009E2A58">
              <w:rPr>
                <w:rFonts w:ascii="Garamond" w:hAnsi="Garamond"/>
                <w:sz w:val="22"/>
                <w:szCs w:val="22"/>
              </w:rPr>
              <w:t>001</w:t>
            </w:r>
          </w:p>
        </w:tc>
        <w:tc>
          <w:tcPr>
            <w:tcW w:w="8838" w:type="dxa"/>
          </w:tcPr>
          <w:p w14:paraId="08C5FFDC" w14:textId="77777777" w:rsidR="009E2A58" w:rsidRPr="009E2A58" w:rsidRDefault="009E2A58" w:rsidP="004C3F93">
            <w:pPr>
              <w:rPr>
                <w:rFonts w:ascii="Garamond" w:hAnsi="Garamond"/>
                <w:sz w:val="22"/>
                <w:szCs w:val="22"/>
              </w:rPr>
            </w:pPr>
            <w:r w:rsidRPr="009E2A58">
              <w:rPr>
                <w:rFonts w:ascii="Garamond" w:hAnsi="Garamond"/>
                <w:sz w:val="22"/>
                <w:szCs w:val="22"/>
              </w:rPr>
              <w:t>Art White, Initial Creation of Document, March 8</w:t>
            </w:r>
            <w:r w:rsidRPr="009E2A58">
              <w:rPr>
                <w:rFonts w:ascii="Garamond" w:hAnsi="Garamond"/>
                <w:sz w:val="22"/>
                <w:szCs w:val="22"/>
                <w:vertAlign w:val="superscript"/>
              </w:rPr>
              <w:t>th</w:t>
            </w:r>
            <w:r w:rsidRPr="009E2A58">
              <w:rPr>
                <w:rFonts w:ascii="Garamond" w:hAnsi="Garamond"/>
                <w:sz w:val="22"/>
                <w:szCs w:val="22"/>
              </w:rPr>
              <w:t>, 2012.</w:t>
            </w:r>
          </w:p>
        </w:tc>
      </w:tr>
      <w:tr w:rsidR="009E2A58" w:rsidRPr="009E2A58" w14:paraId="558E2C4B" w14:textId="77777777" w:rsidTr="004C3F93">
        <w:tc>
          <w:tcPr>
            <w:tcW w:w="738" w:type="dxa"/>
          </w:tcPr>
          <w:p w14:paraId="1365F563" w14:textId="77777777" w:rsidR="009E2A58" w:rsidRPr="009E2A58" w:rsidRDefault="009E2A58" w:rsidP="004C3F93">
            <w:pPr>
              <w:rPr>
                <w:rFonts w:ascii="Garamond" w:hAnsi="Garamond"/>
                <w:sz w:val="22"/>
                <w:szCs w:val="22"/>
              </w:rPr>
            </w:pPr>
            <w:r w:rsidRPr="009E2A58">
              <w:rPr>
                <w:rFonts w:ascii="Garamond" w:hAnsi="Garamond"/>
                <w:sz w:val="22"/>
                <w:szCs w:val="22"/>
              </w:rPr>
              <w:t>002</w:t>
            </w:r>
          </w:p>
        </w:tc>
        <w:tc>
          <w:tcPr>
            <w:tcW w:w="8838" w:type="dxa"/>
          </w:tcPr>
          <w:p w14:paraId="498384E5" w14:textId="77777777" w:rsidR="009E2A58" w:rsidRPr="009E2A58" w:rsidRDefault="009E2A58" w:rsidP="007363A0">
            <w:pPr>
              <w:rPr>
                <w:rFonts w:ascii="Garamond" w:hAnsi="Garamond"/>
                <w:sz w:val="22"/>
                <w:szCs w:val="22"/>
              </w:rPr>
            </w:pPr>
            <w:r w:rsidRPr="009E2A58">
              <w:rPr>
                <w:rFonts w:ascii="Garamond" w:hAnsi="Garamond"/>
                <w:sz w:val="22"/>
                <w:szCs w:val="22"/>
              </w:rPr>
              <w:t xml:space="preserve">Comments from EWB-USA </w:t>
            </w:r>
            <w:r w:rsidR="007363A0">
              <w:rPr>
                <w:rFonts w:ascii="Garamond" w:hAnsi="Garamond"/>
                <w:sz w:val="22"/>
                <w:szCs w:val="22"/>
              </w:rPr>
              <w:t>Energy Standing Content</w:t>
            </w:r>
            <w:r w:rsidRPr="009E2A58">
              <w:rPr>
                <w:rFonts w:ascii="Garamond" w:hAnsi="Garamond"/>
                <w:sz w:val="22"/>
                <w:szCs w:val="22"/>
              </w:rPr>
              <w:t xml:space="preserve"> Committee incorporated</w:t>
            </w:r>
          </w:p>
        </w:tc>
      </w:tr>
      <w:tr w:rsidR="009E2A58" w:rsidRPr="009E2A58" w14:paraId="458D8AA5" w14:textId="77777777" w:rsidTr="004C3F93">
        <w:tc>
          <w:tcPr>
            <w:tcW w:w="738" w:type="dxa"/>
          </w:tcPr>
          <w:p w14:paraId="4A4610B0" w14:textId="77777777" w:rsidR="009E2A58" w:rsidRPr="009E2A58" w:rsidRDefault="009E2A58" w:rsidP="004C3F93">
            <w:pPr>
              <w:rPr>
                <w:rFonts w:ascii="Garamond" w:hAnsi="Garamond"/>
                <w:sz w:val="22"/>
                <w:szCs w:val="22"/>
              </w:rPr>
            </w:pPr>
            <w:r w:rsidRPr="009E2A58">
              <w:rPr>
                <w:rFonts w:ascii="Garamond" w:hAnsi="Garamond"/>
                <w:sz w:val="22"/>
                <w:szCs w:val="22"/>
              </w:rPr>
              <w:t>003</w:t>
            </w:r>
          </w:p>
        </w:tc>
        <w:tc>
          <w:tcPr>
            <w:tcW w:w="8838" w:type="dxa"/>
          </w:tcPr>
          <w:p w14:paraId="7CFB08CD" w14:textId="77777777" w:rsidR="009E2A58" w:rsidRPr="009E2A58" w:rsidRDefault="009E2A58" w:rsidP="007363A0">
            <w:pPr>
              <w:rPr>
                <w:rFonts w:ascii="Garamond" w:hAnsi="Garamond"/>
                <w:sz w:val="22"/>
                <w:szCs w:val="22"/>
              </w:rPr>
            </w:pPr>
            <w:r w:rsidRPr="009E2A58">
              <w:rPr>
                <w:rFonts w:ascii="Garamond" w:hAnsi="Garamond"/>
                <w:sz w:val="22"/>
                <w:szCs w:val="22"/>
              </w:rPr>
              <w:t xml:space="preserve">Comments from EWB-USA Energy </w:t>
            </w:r>
            <w:r w:rsidR="007363A0">
              <w:rPr>
                <w:rFonts w:ascii="Garamond" w:hAnsi="Garamond"/>
                <w:sz w:val="22"/>
                <w:szCs w:val="22"/>
              </w:rPr>
              <w:t>Standing Content</w:t>
            </w:r>
            <w:r w:rsidR="007363A0" w:rsidRPr="009E2A58">
              <w:rPr>
                <w:rFonts w:ascii="Garamond" w:hAnsi="Garamond"/>
                <w:sz w:val="22"/>
                <w:szCs w:val="22"/>
              </w:rPr>
              <w:t xml:space="preserve"> </w:t>
            </w:r>
            <w:r w:rsidRPr="009E2A58">
              <w:rPr>
                <w:rFonts w:ascii="Garamond" w:hAnsi="Garamond"/>
                <w:sz w:val="22"/>
                <w:szCs w:val="22"/>
              </w:rPr>
              <w:t>Committee Review March 15-16, 2012</w:t>
            </w:r>
          </w:p>
        </w:tc>
      </w:tr>
      <w:tr w:rsidR="002D77B2" w:rsidRPr="009E2A58" w14:paraId="06B1D543" w14:textId="77777777" w:rsidTr="004C3F93">
        <w:tc>
          <w:tcPr>
            <w:tcW w:w="738" w:type="dxa"/>
          </w:tcPr>
          <w:p w14:paraId="620CC49D" w14:textId="77777777" w:rsidR="002D77B2" w:rsidRPr="009E2A58" w:rsidRDefault="002D77B2" w:rsidP="004C3F93">
            <w:pPr>
              <w:rPr>
                <w:rFonts w:ascii="Garamond" w:hAnsi="Garamond"/>
                <w:sz w:val="22"/>
                <w:szCs w:val="22"/>
              </w:rPr>
            </w:pPr>
            <w:r>
              <w:rPr>
                <w:rFonts w:ascii="Garamond" w:hAnsi="Garamond"/>
                <w:sz w:val="22"/>
                <w:szCs w:val="22"/>
              </w:rPr>
              <w:t>004</w:t>
            </w:r>
          </w:p>
        </w:tc>
        <w:tc>
          <w:tcPr>
            <w:tcW w:w="8838" w:type="dxa"/>
          </w:tcPr>
          <w:p w14:paraId="1EDFB1B9" w14:textId="77777777" w:rsidR="002D77B2" w:rsidRPr="009E2A58" w:rsidRDefault="002D77B2" w:rsidP="004C3F93">
            <w:pPr>
              <w:rPr>
                <w:rFonts w:ascii="Garamond" w:hAnsi="Garamond"/>
                <w:sz w:val="22"/>
                <w:szCs w:val="22"/>
              </w:rPr>
            </w:pPr>
            <w:r>
              <w:rPr>
                <w:rFonts w:ascii="Garamond" w:hAnsi="Garamond"/>
                <w:sz w:val="22"/>
                <w:szCs w:val="22"/>
              </w:rPr>
              <w:t>Peer-Review by EWB-USA National Office</w:t>
            </w:r>
          </w:p>
        </w:tc>
      </w:tr>
      <w:tr w:rsidR="009E2A58" w:rsidRPr="009E2A58" w14:paraId="4DA6DEB6" w14:textId="77777777" w:rsidTr="004C3F93">
        <w:tc>
          <w:tcPr>
            <w:tcW w:w="738" w:type="dxa"/>
          </w:tcPr>
          <w:p w14:paraId="6F4F10A7" w14:textId="66709E0E" w:rsidR="009E2A58" w:rsidRPr="009E2A58" w:rsidRDefault="00EA08CF" w:rsidP="004C3F93">
            <w:pPr>
              <w:rPr>
                <w:rFonts w:ascii="Garamond" w:hAnsi="Garamond"/>
                <w:sz w:val="22"/>
                <w:szCs w:val="22"/>
              </w:rPr>
            </w:pPr>
            <w:r>
              <w:rPr>
                <w:rFonts w:ascii="Garamond" w:hAnsi="Garamond"/>
                <w:sz w:val="22"/>
                <w:szCs w:val="22"/>
              </w:rPr>
              <w:t>005</w:t>
            </w:r>
          </w:p>
        </w:tc>
        <w:tc>
          <w:tcPr>
            <w:tcW w:w="8838" w:type="dxa"/>
          </w:tcPr>
          <w:p w14:paraId="473EC20A" w14:textId="096C7866" w:rsidR="009E2A58" w:rsidRPr="009E2A58" w:rsidRDefault="00EA08CF" w:rsidP="004C3F93">
            <w:pPr>
              <w:rPr>
                <w:rFonts w:ascii="Garamond" w:hAnsi="Garamond"/>
                <w:sz w:val="22"/>
                <w:szCs w:val="22"/>
              </w:rPr>
            </w:pPr>
            <w:r>
              <w:rPr>
                <w:rFonts w:ascii="Garamond" w:hAnsi="Garamond"/>
                <w:sz w:val="22"/>
                <w:szCs w:val="22"/>
              </w:rPr>
              <w:t>Final version after peer-review</w:t>
            </w:r>
          </w:p>
        </w:tc>
      </w:tr>
    </w:tbl>
    <w:p w14:paraId="15BAC73C" w14:textId="77777777" w:rsidR="009E2A58" w:rsidRPr="009E2A58" w:rsidRDefault="009E2A58" w:rsidP="009E2A58">
      <w:pPr>
        <w:rPr>
          <w:rFonts w:ascii="Garamond" w:hAnsi="Garamond"/>
          <w:sz w:val="22"/>
          <w:szCs w:val="22"/>
        </w:rPr>
      </w:pPr>
    </w:p>
    <w:p w14:paraId="3979F77A" w14:textId="77777777" w:rsidR="009E2A58" w:rsidRPr="009E2A58" w:rsidRDefault="009E2A58" w:rsidP="009E2A58">
      <w:pPr>
        <w:pStyle w:val="ListParagraph"/>
        <w:ind w:left="1080"/>
        <w:rPr>
          <w:rFonts w:ascii="Garamond" w:hAnsi="Garamond"/>
          <w:sz w:val="22"/>
          <w:szCs w:val="22"/>
        </w:rPr>
      </w:pPr>
    </w:p>
    <w:p w14:paraId="1717E362" w14:textId="77777777" w:rsidR="007364CC" w:rsidRPr="009E2A58" w:rsidRDefault="007364CC" w:rsidP="009E2A58">
      <w:pPr>
        <w:rPr>
          <w:rFonts w:ascii="Garamond" w:hAnsi="Garamond"/>
          <w:sz w:val="22"/>
          <w:szCs w:val="22"/>
        </w:rPr>
      </w:pPr>
    </w:p>
    <w:sectPr w:rsidR="007364CC" w:rsidRPr="009E2A58" w:rsidSect="00F20EE8">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F73B1" w14:textId="77777777" w:rsidR="002321BF" w:rsidRDefault="002321BF" w:rsidP="006C797B">
      <w:r>
        <w:separator/>
      </w:r>
    </w:p>
  </w:endnote>
  <w:endnote w:type="continuationSeparator" w:id="0">
    <w:p w14:paraId="17ED2EE3" w14:textId="77777777" w:rsidR="002321BF" w:rsidRDefault="002321BF" w:rsidP="006C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imes-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4E3F7" w14:textId="77777777" w:rsidR="00622C64" w:rsidRDefault="006159C8">
    <w:pPr>
      <w:pStyle w:val="Footer"/>
    </w:pPr>
    <w:r>
      <w:rPr>
        <w:noProof/>
      </w:rPr>
      <mc:AlternateContent>
        <mc:Choice Requires="wps">
          <w:drawing>
            <wp:anchor distT="0" distB="0" distL="114300" distR="114300" simplePos="0" relativeHeight="251658752" behindDoc="0" locked="0" layoutInCell="1" allowOverlap="1" wp14:anchorId="766A8DA7" wp14:editId="70C93A66">
              <wp:simplePos x="0" y="0"/>
              <wp:positionH relativeFrom="page">
                <wp:posOffset>457200</wp:posOffset>
              </wp:positionH>
              <wp:positionV relativeFrom="page">
                <wp:posOffset>8753475</wp:posOffset>
              </wp:positionV>
              <wp:extent cx="6858000" cy="1171575"/>
              <wp:effectExtent l="0" t="0" r="0" b="0"/>
              <wp:wrapTight wrapText="bothSides">
                <wp:wrapPolygon edited="0">
                  <wp:start x="120" y="1054"/>
                  <wp:lineTo x="120" y="20371"/>
                  <wp:lineTo x="21420" y="20371"/>
                  <wp:lineTo x="21420" y="1054"/>
                  <wp:lineTo x="120" y="1054"/>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B87E1" w14:textId="77777777" w:rsidR="00622C64" w:rsidRPr="00EB5301" w:rsidRDefault="00622C64" w:rsidP="00EB5301">
                          <w:pPr>
                            <w:pStyle w:val="BasicParagraph"/>
                            <w:jc w:val="center"/>
                            <w:rPr>
                              <w:rFonts w:asciiTheme="minorHAnsi" w:hAnsiTheme="minorHAnsi" w:cstheme="minorHAnsi"/>
                              <w:b/>
                              <w:bCs/>
                              <w:color w:val="FFFFFF"/>
                              <w:sz w:val="16"/>
                              <w:szCs w:val="16"/>
                            </w:rPr>
                          </w:pPr>
                          <w:r w:rsidRPr="00EB5301">
                            <w:rPr>
                              <w:rFonts w:asciiTheme="minorHAnsi" w:hAnsiTheme="minorHAnsi" w:cstheme="minorHAnsi"/>
                              <w:b/>
                              <w:bCs/>
                              <w:color w:val="FFFFFF"/>
                              <w:sz w:val="16"/>
                              <w:szCs w:val="16"/>
                            </w:rPr>
                            <w:t>BUILDING A BETTER WORLD</w:t>
                          </w:r>
                          <w:r w:rsidRPr="00EB5301">
                            <w:rPr>
                              <w:rFonts w:asciiTheme="minorHAnsi" w:hAnsiTheme="minorHAnsi" w:cstheme="minorHAnsi"/>
                              <w:color w:val="FFFFFF"/>
                              <w:position w:val="-6"/>
                              <w:sz w:val="16"/>
                              <w:szCs w:val="16"/>
                            </w:rPr>
                            <w:t xml:space="preserve"> </w:t>
                          </w:r>
                          <w:r w:rsidRPr="00EB5301">
                            <w:rPr>
                              <w:rFonts w:asciiTheme="minorHAnsi" w:hAnsiTheme="minorHAnsi" w:cstheme="minorHAnsi"/>
                              <w:color w:val="FFFFFF"/>
                              <w:sz w:val="16"/>
                              <w:szCs w:val="16"/>
                            </w:rPr>
                            <w:t>|</w:t>
                          </w:r>
                          <w:r w:rsidRPr="00EB5301">
                            <w:rPr>
                              <w:rFonts w:asciiTheme="minorHAnsi" w:hAnsiTheme="minorHAnsi" w:cstheme="minorHAnsi"/>
                              <w:b/>
                              <w:bCs/>
                              <w:color w:val="FFFFFF"/>
                              <w:sz w:val="16"/>
                              <w:szCs w:val="16"/>
                            </w:rPr>
                            <w:t xml:space="preserve"> ONE COMMUNITY AT A TIME</w:t>
                          </w:r>
                        </w:p>
                        <w:p w14:paraId="11B8ACFD" w14:textId="77777777" w:rsidR="00622C64" w:rsidRPr="00EB5301" w:rsidRDefault="00622C64" w:rsidP="00EB5301">
                          <w:pPr>
                            <w:autoSpaceDE w:val="0"/>
                            <w:autoSpaceDN w:val="0"/>
                            <w:adjustRightInd w:val="0"/>
                            <w:jc w:val="center"/>
                            <w:rPr>
                              <w:rFonts w:asciiTheme="minorHAnsi" w:hAnsiTheme="minorHAnsi" w:cstheme="minorHAnsi"/>
                              <w:color w:val="FFFFFF"/>
                              <w:sz w:val="16"/>
                              <w:szCs w:val="16"/>
                              <w:lang w:val="pt-BR"/>
                            </w:rPr>
                          </w:pPr>
                        </w:p>
                        <w:p w14:paraId="74D12F1D" w14:textId="77777777" w:rsidR="00622C64" w:rsidRPr="00EB5301" w:rsidRDefault="00622C64" w:rsidP="00EB5301">
                          <w:pPr>
                            <w:autoSpaceDE w:val="0"/>
                            <w:autoSpaceDN w:val="0"/>
                            <w:adjustRightInd w:val="0"/>
                            <w:jc w:val="center"/>
                            <w:rPr>
                              <w:rFonts w:asciiTheme="minorHAnsi" w:hAnsiTheme="minorHAnsi" w:cstheme="minorHAnsi"/>
                              <w:b/>
                              <w:color w:val="FFFFFF"/>
                              <w:sz w:val="16"/>
                              <w:szCs w:val="16"/>
                              <w:lang w:val="pt-BR"/>
                            </w:rPr>
                          </w:pPr>
                          <w:r w:rsidRPr="00EB5301">
                            <w:rPr>
                              <w:rFonts w:asciiTheme="minorHAnsi" w:hAnsiTheme="minorHAnsi" w:cstheme="minorHAnsi"/>
                              <w:color w:val="FFFFFF"/>
                              <w:sz w:val="16"/>
                              <w:szCs w:val="16"/>
                              <w:lang w:val="pt-BR"/>
                            </w:rPr>
                            <w:t>4665 Nautilus Court, Suite 300 | Boulder, CO  80301</w:t>
                          </w:r>
                        </w:p>
                        <w:p w14:paraId="18095723" w14:textId="77777777" w:rsidR="00622C64" w:rsidRPr="00EB5301" w:rsidRDefault="00622C64" w:rsidP="00EB5301">
                          <w:pPr>
                            <w:jc w:val="center"/>
                            <w:rPr>
                              <w:rFonts w:asciiTheme="minorHAnsi" w:hAnsiTheme="minorHAnsi" w:cstheme="minorHAnsi"/>
                              <w:color w:val="FFFFFF"/>
                              <w:sz w:val="16"/>
                              <w:szCs w:val="16"/>
                            </w:rPr>
                          </w:pPr>
                          <w:r w:rsidRPr="00EB5301">
                            <w:rPr>
                              <w:rFonts w:asciiTheme="minorHAnsi" w:hAnsiTheme="minorHAnsi" w:cstheme="minorHAnsi"/>
                              <w:color w:val="FFFFFF"/>
                              <w:sz w:val="16"/>
                              <w:szCs w:val="16"/>
                            </w:rPr>
                            <w:t>Phone: 303-772-2723 | Fax: 303-772-2699 | www.ewb-usa.org</w:t>
                          </w:r>
                        </w:p>
                        <w:p w14:paraId="396086E6" w14:textId="77777777" w:rsidR="00622C64" w:rsidRPr="00EB5301" w:rsidRDefault="00622C64" w:rsidP="00EB5301">
                          <w:pPr>
                            <w:jc w:val="center"/>
                            <w:rPr>
                              <w:rFonts w:asciiTheme="minorHAnsi" w:hAnsiTheme="minorHAnsi" w:cstheme="minorHAnsi"/>
                              <w:color w:val="FFFFFF"/>
                              <w:sz w:val="20"/>
                              <w:szCs w:val="20"/>
                            </w:rPr>
                          </w:pPr>
                        </w:p>
                        <w:tbl>
                          <w:tblPr>
                            <w:tblStyle w:val="TableGrid"/>
                            <w:tblW w:w="0" w:type="auto"/>
                            <w:jc w:val="right"/>
                            <w:tblInd w:w="2178"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1338"/>
                            <w:gridCol w:w="1298"/>
                            <w:gridCol w:w="809"/>
                          </w:tblGrid>
                          <w:tr w:rsidR="00622C64" w:rsidRPr="00EB5301" w14:paraId="7ACF9FB4" w14:textId="77777777" w:rsidTr="00EB5301">
                            <w:trPr>
                              <w:jc w:val="right"/>
                            </w:trPr>
                            <w:tc>
                              <w:tcPr>
                                <w:tcW w:w="0" w:type="auto"/>
                              </w:tcPr>
                              <w:p w14:paraId="4723ED56" w14:textId="32ADB34E" w:rsidR="00622C64" w:rsidRPr="00EB5301" w:rsidRDefault="00EA08CF" w:rsidP="00EB5301">
                                <w:pPr>
                                  <w:pStyle w:val="Header"/>
                                  <w:jc w:val="center"/>
                                  <w:rPr>
                                    <w:rFonts w:asciiTheme="minorHAnsi" w:hAnsiTheme="minorHAnsi" w:cstheme="minorHAnsi"/>
                                    <w:sz w:val="20"/>
                                    <w:szCs w:val="20"/>
                                  </w:rPr>
                                </w:pPr>
                                <w:proofErr w:type="gramStart"/>
                                <w:r>
                                  <w:rPr>
                                    <w:rFonts w:asciiTheme="minorHAnsi" w:hAnsiTheme="minorHAnsi" w:cstheme="minorHAnsi"/>
                                    <w:color w:val="FFFFFF" w:themeColor="background1"/>
                                    <w:sz w:val="20"/>
                                    <w:szCs w:val="20"/>
                                  </w:rPr>
                                  <w:t>January</w:t>
                                </w:r>
                                <w:r w:rsidR="00622C64">
                                  <w:rPr>
                                    <w:rFonts w:asciiTheme="minorHAnsi" w:hAnsiTheme="minorHAnsi" w:cstheme="minorHAnsi"/>
                                    <w:color w:val="FFFFFF" w:themeColor="background1"/>
                                    <w:sz w:val="20"/>
                                    <w:szCs w:val="20"/>
                                  </w:rPr>
                                  <w:t xml:space="preserve">  201</w:t>
                                </w:r>
                                <w:r>
                                  <w:rPr>
                                    <w:rFonts w:asciiTheme="minorHAnsi" w:hAnsiTheme="minorHAnsi" w:cstheme="minorHAnsi"/>
                                    <w:color w:val="FFFFFF" w:themeColor="background1"/>
                                    <w:sz w:val="20"/>
                                    <w:szCs w:val="20"/>
                                  </w:rPr>
                                  <w:t>4</w:t>
                                </w:r>
                                <w:proofErr w:type="gramEnd"/>
                              </w:p>
                            </w:tc>
                            <w:tc>
                              <w:tcPr>
                                <w:tcW w:w="0" w:type="auto"/>
                              </w:tcPr>
                              <w:p w14:paraId="4854D688" w14:textId="2A41D132" w:rsidR="00622C64" w:rsidRPr="00EB5301" w:rsidRDefault="00622C64" w:rsidP="002D77B2">
                                <w:pPr>
                                  <w:pStyle w:val="Header"/>
                                  <w:jc w:val="center"/>
                                  <w:rPr>
                                    <w:rFonts w:asciiTheme="minorHAnsi" w:hAnsiTheme="minorHAnsi" w:cstheme="minorHAnsi"/>
                                    <w:sz w:val="20"/>
                                    <w:szCs w:val="20"/>
                                  </w:rPr>
                                </w:pPr>
                                <w:r w:rsidRPr="00EB5301">
                                  <w:rPr>
                                    <w:rFonts w:asciiTheme="minorHAnsi" w:hAnsiTheme="minorHAnsi" w:cstheme="minorHAnsi"/>
                                    <w:color w:val="FFFFFF" w:themeColor="background1"/>
                                    <w:sz w:val="20"/>
                                    <w:szCs w:val="20"/>
                                  </w:rPr>
                                  <w:t xml:space="preserve">Revision: </w:t>
                                </w:r>
                                <w:r>
                                  <w:rPr>
                                    <w:rFonts w:asciiTheme="minorHAnsi" w:hAnsiTheme="minorHAnsi" w:cstheme="minorHAnsi"/>
                                    <w:color w:val="FFFFFF" w:themeColor="background1"/>
                                    <w:sz w:val="20"/>
                                    <w:szCs w:val="20"/>
                                  </w:rPr>
                                  <w:t>00</w:t>
                                </w:r>
                                <w:r w:rsidR="00EA08CF">
                                  <w:rPr>
                                    <w:rFonts w:asciiTheme="minorHAnsi" w:hAnsiTheme="minorHAnsi" w:cstheme="minorHAnsi"/>
                                    <w:color w:val="FFFFFF" w:themeColor="background1"/>
                                    <w:sz w:val="20"/>
                                    <w:szCs w:val="20"/>
                                  </w:rPr>
                                  <w:t>5</w:t>
                                </w:r>
                              </w:p>
                            </w:tc>
                            <w:tc>
                              <w:tcPr>
                                <w:tcW w:w="0" w:type="auto"/>
                              </w:tcPr>
                              <w:p w14:paraId="79B6F486" w14:textId="77777777" w:rsidR="00622C64" w:rsidRPr="00EB5301" w:rsidRDefault="00622C64" w:rsidP="00EB5301">
                                <w:pPr>
                                  <w:pStyle w:val="Header"/>
                                  <w:rPr>
                                    <w:rFonts w:asciiTheme="minorHAnsi" w:hAnsiTheme="minorHAnsi" w:cstheme="minorHAnsi"/>
                                    <w:sz w:val="20"/>
                                    <w:szCs w:val="20"/>
                                  </w:rPr>
                                </w:pPr>
                                <w:r w:rsidRPr="00EB5301">
                                  <w:rPr>
                                    <w:rFonts w:asciiTheme="minorHAnsi" w:hAnsiTheme="minorHAnsi" w:cstheme="minorHAnsi"/>
                                    <w:color w:val="FFFFFF" w:themeColor="background1"/>
                                    <w:sz w:val="20"/>
                                    <w:szCs w:val="20"/>
                                  </w:rPr>
                                  <w:t>Page</w:t>
                                </w:r>
                                <w:r w:rsidRPr="00EB5301">
                                  <w:rPr>
                                    <w:rFonts w:asciiTheme="minorHAnsi" w:hAnsiTheme="minorHAnsi" w:cstheme="minorHAnsi"/>
                                    <w:sz w:val="20"/>
                                    <w:szCs w:val="20"/>
                                  </w:rPr>
                                  <w:t xml:space="preserve">: </w:t>
                                </w:r>
                                <w:r w:rsidRPr="00EB5301">
                                  <w:rPr>
                                    <w:rFonts w:asciiTheme="minorHAnsi" w:hAnsiTheme="minorHAnsi" w:cstheme="minorHAnsi"/>
                                    <w:color w:val="FFFFFF" w:themeColor="background1"/>
                                    <w:sz w:val="20"/>
                                    <w:szCs w:val="20"/>
                                  </w:rPr>
                                  <w:fldChar w:fldCharType="begin"/>
                                </w:r>
                                <w:r w:rsidRPr="00EB5301">
                                  <w:rPr>
                                    <w:rFonts w:asciiTheme="minorHAnsi" w:hAnsiTheme="minorHAnsi" w:cstheme="minorHAnsi"/>
                                    <w:color w:val="FFFFFF" w:themeColor="background1"/>
                                    <w:sz w:val="20"/>
                                    <w:szCs w:val="20"/>
                                  </w:rPr>
                                  <w:instrText xml:space="preserve"> PAGE   \* MERGEFORMAT </w:instrText>
                                </w:r>
                                <w:r w:rsidRPr="00EB5301">
                                  <w:rPr>
                                    <w:rFonts w:asciiTheme="minorHAnsi" w:hAnsiTheme="minorHAnsi" w:cstheme="minorHAnsi"/>
                                    <w:color w:val="FFFFFF" w:themeColor="background1"/>
                                    <w:sz w:val="20"/>
                                    <w:szCs w:val="20"/>
                                  </w:rPr>
                                  <w:fldChar w:fldCharType="separate"/>
                                </w:r>
                                <w:r w:rsidR="00161C83">
                                  <w:rPr>
                                    <w:rFonts w:asciiTheme="minorHAnsi" w:hAnsiTheme="minorHAnsi" w:cstheme="minorHAnsi"/>
                                    <w:noProof/>
                                    <w:color w:val="FFFFFF" w:themeColor="background1"/>
                                    <w:sz w:val="20"/>
                                    <w:szCs w:val="20"/>
                                  </w:rPr>
                                  <w:t>9</w:t>
                                </w:r>
                                <w:r w:rsidRPr="00EB5301">
                                  <w:rPr>
                                    <w:rFonts w:asciiTheme="minorHAnsi" w:hAnsiTheme="minorHAnsi" w:cstheme="minorHAnsi"/>
                                    <w:noProof/>
                                    <w:color w:val="FFFFFF" w:themeColor="background1"/>
                                    <w:sz w:val="20"/>
                                    <w:szCs w:val="20"/>
                                  </w:rPr>
                                  <w:fldChar w:fldCharType="end"/>
                                </w:r>
                              </w:p>
                            </w:tc>
                          </w:tr>
                        </w:tbl>
                        <w:p w14:paraId="0A2EB34E" w14:textId="77777777" w:rsidR="00622C64" w:rsidRPr="00EB5301" w:rsidRDefault="00622C64" w:rsidP="00EB5301">
                          <w:pPr>
                            <w:jc w:val="center"/>
                            <w:rPr>
                              <w:rFonts w:asciiTheme="minorHAnsi" w:hAnsiTheme="minorHAnsi" w:cstheme="minorHAnsi"/>
                              <w:color w:val="FFFFFF"/>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pt;margin-top:689.25pt;width:540pt;height:92.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" filled="f" stroked="f">
              <v:textbox inset=",7.2pt,,7.2pt">
                <w:txbxContent>
                  <w:p w14:paraId="489B87E1" w14:textId="77777777" w:rsidR="00622C64" w:rsidRPr="00EB5301" w:rsidRDefault="00622C64" w:rsidP="00EB5301">
                    <w:pPr>
                      <w:pStyle w:val="BasicParagraph"/>
                      <w:jc w:val="center"/>
                      <w:rPr>
                        <w:rFonts w:asciiTheme="minorHAnsi" w:hAnsiTheme="minorHAnsi" w:cstheme="minorHAnsi"/>
                        <w:b/>
                        <w:bCs/>
                        <w:color w:val="FFFFFF"/>
                        <w:sz w:val="16"/>
                        <w:szCs w:val="16"/>
                      </w:rPr>
                    </w:pPr>
                    <w:r w:rsidRPr="00EB5301">
                      <w:rPr>
                        <w:rFonts w:asciiTheme="minorHAnsi" w:hAnsiTheme="minorHAnsi" w:cstheme="minorHAnsi"/>
                        <w:b/>
                        <w:bCs/>
                        <w:color w:val="FFFFFF"/>
                        <w:sz w:val="16"/>
                        <w:szCs w:val="16"/>
                      </w:rPr>
                      <w:t>BUILDING A BETTER WORLD</w:t>
                    </w:r>
                    <w:r w:rsidRPr="00EB5301">
                      <w:rPr>
                        <w:rFonts w:asciiTheme="minorHAnsi" w:hAnsiTheme="minorHAnsi" w:cstheme="minorHAnsi"/>
                        <w:color w:val="FFFFFF"/>
                        <w:position w:val="-6"/>
                        <w:sz w:val="16"/>
                        <w:szCs w:val="16"/>
                      </w:rPr>
                      <w:t xml:space="preserve"> </w:t>
                    </w:r>
                    <w:r w:rsidRPr="00EB5301">
                      <w:rPr>
                        <w:rFonts w:asciiTheme="minorHAnsi" w:hAnsiTheme="minorHAnsi" w:cstheme="minorHAnsi"/>
                        <w:color w:val="FFFFFF"/>
                        <w:sz w:val="16"/>
                        <w:szCs w:val="16"/>
                      </w:rPr>
                      <w:t>|</w:t>
                    </w:r>
                    <w:r w:rsidRPr="00EB5301">
                      <w:rPr>
                        <w:rFonts w:asciiTheme="minorHAnsi" w:hAnsiTheme="minorHAnsi" w:cstheme="minorHAnsi"/>
                        <w:b/>
                        <w:bCs/>
                        <w:color w:val="FFFFFF"/>
                        <w:sz w:val="16"/>
                        <w:szCs w:val="16"/>
                      </w:rPr>
                      <w:t xml:space="preserve"> ONE COMMUNITY AT A TIME</w:t>
                    </w:r>
                  </w:p>
                  <w:p w14:paraId="11B8ACFD" w14:textId="77777777" w:rsidR="00622C64" w:rsidRPr="00EB5301" w:rsidRDefault="00622C64" w:rsidP="00EB5301">
                    <w:pPr>
                      <w:autoSpaceDE w:val="0"/>
                      <w:autoSpaceDN w:val="0"/>
                      <w:adjustRightInd w:val="0"/>
                      <w:jc w:val="center"/>
                      <w:rPr>
                        <w:rFonts w:asciiTheme="minorHAnsi" w:hAnsiTheme="minorHAnsi" w:cstheme="minorHAnsi"/>
                        <w:color w:val="FFFFFF"/>
                        <w:sz w:val="16"/>
                        <w:szCs w:val="16"/>
                        <w:lang w:val="pt-BR"/>
                      </w:rPr>
                    </w:pPr>
                  </w:p>
                  <w:p w14:paraId="74D12F1D" w14:textId="77777777" w:rsidR="00622C64" w:rsidRPr="00EB5301" w:rsidRDefault="00622C64" w:rsidP="00EB5301">
                    <w:pPr>
                      <w:autoSpaceDE w:val="0"/>
                      <w:autoSpaceDN w:val="0"/>
                      <w:adjustRightInd w:val="0"/>
                      <w:jc w:val="center"/>
                      <w:rPr>
                        <w:rFonts w:asciiTheme="minorHAnsi" w:hAnsiTheme="minorHAnsi" w:cstheme="minorHAnsi"/>
                        <w:b/>
                        <w:color w:val="FFFFFF"/>
                        <w:sz w:val="16"/>
                        <w:szCs w:val="16"/>
                        <w:lang w:val="pt-BR"/>
                      </w:rPr>
                    </w:pPr>
                    <w:r w:rsidRPr="00EB5301">
                      <w:rPr>
                        <w:rFonts w:asciiTheme="minorHAnsi" w:hAnsiTheme="minorHAnsi" w:cstheme="minorHAnsi"/>
                        <w:color w:val="FFFFFF"/>
                        <w:sz w:val="16"/>
                        <w:szCs w:val="16"/>
                        <w:lang w:val="pt-BR"/>
                      </w:rPr>
                      <w:t>4665 Nautilus Court, Suite 300 | Boulder, CO  80301</w:t>
                    </w:r>
                  </w:p>
                  <w:p w14:paraId="18095723" w14:textId="77777777" w:rsidR="00622C64" w:rsidRPr="00EB5301" w:rsidRDefault="00622C64" w:rsidP="00EB5301">
                    <w:pPr>
                      <w:jc w:val="center"/>
                      <w:rPr>
                        <w:rFonts w:asciiTheme="minorHAnsi" w:hAnsiTheme="minorHAnsi" w:cstheme="minorHAnsi"/>
                        <w:color w:val="FFFFFF"/>
                        <w:sz w:val="16"/>
                        <w:szCs w:val="16"/>
                      </w:rPr>
                    </w:pPr>
                    <w:r w:rsidRPr="00EB5301">
                      <w:rPr>
                        <w:rFonts w:asciiTheme="minorHAnsi" w:hAnsiTheme="minorHAnsi" w:cstheme="minorHAnsi"/>
                        <w:color w:val="FFFFFF"/>
                        <w:sz w:val="16"/>
                        <w:szCs w:val="16"/>
                      </w:rPr>
                      <w:t>Phone: 303-772-2723 | Fax: 303-772-2699 | www.ewb-usa.org</w:t>
                    </w:r>
                  </w:p>
                  <w:p w14:paraId="396086E6" w14:textId="77777777" w:rsidR="00622C64" w:rsidRPr="00EB5301" w:rsidRDefault="00622C64" w:rsidP="00EB5301">
                    <w:pPr>
                      <w:jc w:val="center"/>
                      <w:rPr>
                        <w:rFonts w:asciiTheme="minorHAnsi" w:hAnsiTheme="minorHAnsi" w:cstheme="minorHAnsi"/>
                        <w:color w:val="FFFFFF"/>
                        <w:sz w:val="20"/>
                        <w:szCs w:val="20"/>
                      </w:rPr>
                    </w:pPr>
                  </w:p>
                  <w:tbl>
                    <w:tblPr>
                      <w:tblStyle w:val="TableGrid"/>
                      <w:tblW w:w="0" w:type="auto"/>
                      <w:jc w:val="right"/>
                      <w:tblInd w:w="2178"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1338"/>
                      <w:gridCol w:w="1298"/>
                      <w:gridCol w:w="809"/>
                    </w:tblGrid>
                    <w:tr w:rsidR="00622C64" w:rsidRPr="00EB5301" w14:paraId="7ACF9FB4" w14:textId="77777777" w:rsidTr="00EB5301">
                      <w:trPr>
                        <w:jc w:val="right"/>
                      </w:trPr>
                      <w:tc>
                        <w:tcPr>
                          <w:tcW w:w="0" w:type="auto"/>
                        </w:tcPr>
                        <w:p w14:paraId="4723ED56" w14:textId="32ADB34E" w:rsidR="00622C64" w:rsidRPr="00EB5301" w:rsidRDefault="00EA08CF" w:rsidP="00EB5301">
                          <w:pPr>
                            <w:pStyle w:val="Header"/>
                            <w:jc w:val="center"/>
                            <w:rPr>
                              <w:rFonts w:asciiTheme="minorHAnsi" w:hAnsiTheme="minorHAnsi" w:cstheme="minorHAnsi"/>
                              <w:sz w:val="20"/>
                              <w:szCs w:val="20"/>
                            </w:rPr>
                          </w:pPr>
                          <w:proofErr w:type="gramStart"/>
                          <w:r>
                            <w:rPr>
                              <w:rFonts w:asciiTheme="minorHAnsi" w:hAnsiTheme="minorHAnsi" w:cstheme="minorHAnsi"/>
                              <w:color w:val="FFFFFF" w:themeColor="background1"/>
                              <w:sz w:val="20"/>
                              <w:szCs w:val="20"/>
                            </w:rPr>
                            <w:t>January</w:t>
                          </w:r>
                          <w:r w:rsidR="00622C64">
                            <w:rPr>
                              <w:rFonts w:asciiTheme="minorHAnsi" w:hAnsiTheme="minorHAnsi" w:cstheme="minorHAnsi"/>
                              <w:color w:val="FFFFFF" w:themeColor="background1"/>
                              <w:sz w:val="20"/>
                              <w:szCs w:val="20"/>
                            </w:rPr>
                            <w:t xml:space="preserve">  201</w:t>
                          </w:r>
                          <w:r>
                            <w:rPr>
                              <w:rFonts w:asciiTheme="minorHAnsi" w:hAnsiTheme="minorHAnsi" w:cstheme="minorHAnsi"/>
                              <w:color w:val="FFFFFF" w:themeColor="background1"/>
                              <w:sz w:val="20"/>
                              <w:szCs w:val="20"/>
                            </w:rPr>
                            <w:t>4</w:t>
                          </w:r>
                          <w:proofErr w:type="gramEnd"/>
                        </w:p>
                      </w:tc>
                      <w:tc>
                        <w:tcPr>
                          <w:tcW w:w="0" w:type="auto"/>
                        </w:tcPr>
                        <w:p w14:paraId="4854D688" w14:textId="2A41D132" w:rsidR="00622C64" w:rsidRPr="00EB5301" w:rsidRDefault="00622C64" w:rsidP="002D77B2">
                          <w:pPr>
                            <w:pStyle w:val="Header"/>
                            <w:jc w:val="center"/>
                            <w:rPr>
                              <w:rFonts w:asciiTheme="minorHAnsi" w:hAnsiTheme="minorHAnsi" w:cstheme="minorHAnsi"/>
                              <w:sz w:val="20"/>
                              <w:szCs w:val="20"/>
                            </w:rPr>
                          </w:pPr>
                          <w:r w:rsidRPr="00EB5301">
                            <w:rPr>
                              <w:rFonts w:asciiTheme="minorHAnsi" w:hAnsiTheme="minorHAnsi" w:cstheme="minorHAnsi"/>
                              <w:color w:val="FFFFFF" w:themeColor="background1"/>
                              <w:sz w:val="20"/>
                              <w:szCs w:val="20"/>
                            </w:rPr>
                            <w:t xml:space="preserve">Revision: </w:t>
                          </w:r>
                          <w:r>
                            <w:rPr>
                              <w:rFonts w:asciiTheme="minorHAnsi" w:hAnsiTheme="minorHAnsi" w:cstheme="minorHAnsi"/>
                              <w:color w:val="FFFFFF" w:themeColor="background1"/>
                              <w:sz w:val="20"/>
                              <w:szCs w:val="20"/>
                            </w:rPr>
                            <w:t>00</w:t>
                          </w:r>
                          <w:r w:rsidR="00EA08CF">
                            <w:rPr>
                              <w:rFonts w:asciiTheme="minorHAnsi" w:hAnsiTheme="minorHAnsi" w:cstheme="minorHAnsi"/>
                              <w:color w:val="FFFFFF" w:themeColor="background1"/>
                              <w:sz w:val="20"/>
                              <w:szCs w:val="20"/>
                            </w:rPr>
                            <w:t>5</w:t>
                          </w:r>
                        </w:p>
                      </w:tc>
                      <w:tc>
                        <w:tcPr>
                          <w:tcW w:w="0" w:type="auto"/>
                        </w:tcPr>
                        <w:p w14:paraId="79B6F486" w14:textId="77777777" w:rsidR="00622C64" w:rsidRPr="00EB5301" w:rsidRDefault="00622C64" w:rsidP="00EB5301">
                          <w:pPr>
                            <w:pStyle w:val="Header"/>
                            <w:rPr>
                              <w:rFonts w:asciiTheme="minorHAnsi" w:hAnsiTheme="minorHAnsi" w:cstheme="minorHAnsi"/>
                              <w:sz w:val="20"/>
                              <w:szCs w:val="20"/>
                            </w:rPr>
                          </w:pPr>
                          <w:r w:rsidRPr="00EB5301">
                            <w:rPr>
                              <w:rFonts w:asciiTheme="minorHAnsi" w:hAnsiTheme="minorHAnsi" w:cstheme="minorHAnsi"/>
                              <w:color w:val="FFFFFF" w:themeColor="background1"/>
                              <w:sz w:val="20"/>
                              <w:szCs w:val="20"/>
                            </w:rPr>
                            <w:t>Page</w:t>
                          </w:r>
                          <w:r w:rsidRPr="00EB5301">
                            <w:rPr>
                              <w:rFonts w:asciiTheme="minorHAnsi" w:hAnsiTheme="minorHAnsi" w:cstheme="minorHAnsi"/>
                              <w:sz w:val="20"/>
                              <w:szCs w:val="20"/>
                            </w:rPr>
                            <w:t xml:space="preserve">: </w:t>
                          </w:r>
                          <w:r w:rsidRPr="00EB5301">
                            <w:rPr>
                              <w:rFonts w:asciiTheme="minorHAnsi" w:hAnsiTheme="minorHAnsi" w:cstheme="minorHAnsi"/>
                              <w:color w:val="FFFFFF" w:themeColor="background1"/>
                              <w:sz w:val="20"/>
                              <w:szCs w:val="20"/>
                            </w:rPr>
                            <w:fldChar w:fldCharType="begin"/>
                          </w:r>
                          <w:r w:rsidRPr="00EB5301">
                            <w:rPr>
                              <w:rFonts w:asciiTheme="minorHAnsi" w:hAnsiTheme="minorHAnsi" w:cstheme="minorHAnsi"/>
                              <w:color w:val="FFFFFF" w:themeColor="background1"/>
                              <w:sz w:val="20"/>
                              <w:szCs w:val="20"/>
                            </w:rPr>
                            <w:instrText xml:space="preserve"> PAGE   \* MERGEFORMAT </w:instrText>
                          </w:r>
                          <w:r w:rsidRPr="00EB5301">
                            <w:rPr>
                              <w:rFonts w:asciiTheme="minorHAnsi" w:hAnsiTheme="minorHAnsi" w:cstheme="minorHAnsi"/>
                              <w:color w:val="FFFFFF" w:themeColor="background1"/>
                              <w:sz w:val="20"/>
                              <w:szCs w:val="20"/>
                            </w:rPr>
                            <w:fldChar w:fldCharType="separate"/>
                          </w:r>
                          <w:r w:rsidR="00161C83">
                            <w:rPr>
                              <w:rFonts w:asciiTheme="minorHAnsi" w:hAnsiTheme="minorHAnsi" w:cstheme="minorHAnsi"/>
                              <w:noProof/>
                              <w:color w:val="FFFFFF" w:themeColor="background1"/>
                              <w:sz w:val="20"/>
                              <w:szCs w:val="20"/>
                            </w:rPr>
                            <w:t>9</w:t>
                          </w:r>
                          <w:r w:rsidRPr="00EB5301">
                            <w:rPr>
                              <w:rFonts w:asciiTheme="minorHAnsi" w:hAnsiTheme="minorHAnsi" w:cstheme="minorHAnsi"/>
                              <w:noProof/>
                              <w:color w:val="FFFFFF" w:themeColor="background1"/>
                              <w:sz w:val="20"/>
                              <w:szCs w:val="20"/>
                            </w:rPr>
                            <w:fldChar w:fldCharType="end"/>
                          </w:r>
                        </w:p>
                      </w:tc>
                    </w:tr>
                  </w:tbl>
                  <w:p w14:paraId="0A2EB34E" w14:textId="77777777" w:rsidR="00622C64" w:rsidRPr="00EB5301" w:rsidRDefault="00622C64" w:rsidP="00EB5301">
                    <w:pPr>
                      <w:jc w:val="center"/>
                      <w:rPr>
                        <w:rFonts w:asciiTheme="minorHAnsi" w:hAnsiTheme="minorHAnsi" w:cstheme="minorHAnsi"/>
                        <w:color w:val="FFFFFF"/>
                        <w:sz w:val="20"/>
                        <w:szCs w:val="20"/>
                      </w:rPr>
                    </w:pPr>
                  </w:p>
                </w:txbxContent>
              </v:textbox>
              <w10:wrap type="tight"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72D24945" wp14:editId="0851E3C4">
              <wp:simplePos x="0" y="0"/>
              <wp:positionH relativeFrom="page">
                <wp:posOffset>-76200</wp:posOffset>
              </wp:positionH>
              <wp:positionV relativeFrom="page">
                <wp:posOffset>8756650</wp:posOffset>
              </wp:positionV>
              <wp:extent cx="7924800" cy="1358900"/>
              <wp:effectExtent l="0" t="0" r="0" b="0"/>
              <wp:wrapTight wrapText="bothSides">
                <wp:wrapPolygon edited="0">
                  <wp:start x="0" y="0"/>
                  <wp:lineTo x="0" y="21196"/>
                  <wp:lineTo x="21548" y="21196"/>
                  <wp:lineTo x="21548" y="0"/>
                  <wp:lineTo x="0" y="0"/>
                </wp:wrapPolygon>
              </wp:wrapTight>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0" cy="1358900"/>
                      </a:xfrm>
                      <a:prstGeom prst="rect">
                        <a:avLst/>
                      </a:prstGeom>
                      <a:solidFill>
                        <a:srgbClr val="095AA6"/>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pt;margin-top:689.5pt;width:624pt;height:10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" fillcolor="#095aa6" stroked="f" strokecolor="#4a7ebb" strokeweight="1.5pt">
              <v:shadow opacity="22938f" offset="0"/>
              <v:textbox inset=",7.2pt,,7.2pt"/>
              <w10:wrap type="tight" anchorx="page"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D629C" w14:textId="77777777" w:rsidR="002321BF" w:rsidRDefault="002321BF" w:rsidP="006C797B">
      <w:r>
        <w:separator/>
      </w:r>
    </w:p>
  </w:footnote>
  <w:footnote w:type="continuationSeparator" w:id="0">
    <w:p w14:paraId="5298912F" w14:textId="77777777" w:rsidR="002321BF" w:rsidRDefault="002321BF" w:rsidP="006C79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B767D" w14:textId="77777777" w:rsidR="00622C64" w:rsidRPr="009E2A58" w:rsidRDefault="00622C64" w:rsidP="009949A5">
    <w:pPr>
      <w:pStyle w:val="Header"/>
      <w:jc w:val="right"/>
      <w:rPr>
        <w:rFonts w:ascii="Garamond" w:hAnsi="Garamond" w:cstheme="minorHAnsi"/>
      </w:rPr>
    </w:pPr>
    <w:r w:rsidRPr="009E2A58">
      <w:rPr>
        <w:rFonts w:ascii="Garamond" w:hAnsi="Garamond" w:cstheme="minorHAnsi"/>
        <w:noProof/>
      </w:rPr>
      <w:drawing>
        <wp:anchor distT="0" distB="0" distL="114300" distR="114300" simplePos="0" relativeHeight="251657728" behindDoc="0" locked="0" layoutInCell="1" allowOverlap="1" wp14:anchorId="0BD20E68" wp14:editId="147F65A1">
          <wp:simplePos x="0" y="0"/>
          <wp:positionH relativeFrom="page">
            <wp:posOffset>465455</wp:posOffset>
          </wp:positionH>
          <wp:positionV relativeFrom="page">
            <wp:posOffset>465455</wp:posOffset>
          </wp:positionV>
          <wp:extent cx="1193800" cy="863600"/>
          <wp:effectExtent l="0" t="0" r="6350" b="0"/>
          <wp:wrapTight wrapText="bothSides">
            <wp:wrapPolygon edited="0">
              <wp:start x="0" y="0"/>
              <wp:lineTo x="0" y="20965"/>
              <wp:lineTo x="21370" y="20965"/>
              <wp:lineTo x="21370" y="0"/>
              <wp:lineTo x="0" y="0"/>
            </wp:wrapPolygon>
          </wp:wrapTight>
          <wp:docPr id="3" nam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3800" cy="863600"/>
                  </a:xfrm>
                  <a:prstGeom prst="rect">
                    <a:avLst/>
                  </a:prstGeom>
                  <a:noFill/>
                </pic:spPr>
              </pic:pic>
            </a:graphicData>
          </a:graphic>
        </wp:anchor>
      </w:drawing>
    </w:r>
    <w:r w:rsidRPr="009E2A58">
      <w:rPr>
        <w:rFonts w:ascii="Garamond" w:hAnsi="Garamond" w:cstheme="minorHAnsi"/>
      </w:rPr>
      <w:t xml:space="preserve"> </w:t>
    </w:r>
  </w:p>
  <w:p w14:paraId="1E1D610B" w14:textId="6B54476E" w:rsidR="00622C64" w:rsidRPr="009E2A58" w:rsidRDefault="00622C64" w:rsidP="00696E12">
    <w:pPr>
      <w:pStyle w:val="Header"/>
      <w:ind w:firstLine="1980"/>
      <w:jc w:val="center"/>
      <w:rPr>
        <w:rFonts w:ascii="Garamond" w:hAnsi="Garamond" w:cstheme="minorHAnsi"/>
        <w:b/>
        <w:sz w:val="40"/>
        <w:szCs w:val="40"/>
        <w:u w:val="single"/>
      </w:rPr>
    </w:pPr>
    <w:r w:rsidRPr="009E2A58">
      <w:rPr>
        <w:rFonts w:ascii="Garamond" w:hAnsi="Garamond" w:cstheme="minorHAnsi"/>
        <w:b/>
        <w:sz w:val="40"/>
        <w:szCs w:val="40"/>
        <w:u w:val="single"/>
      </w:rPr>
      <w:t xml:space="preserve">EWB-USA </w:t>
    </w:r>
    <w:r w:rsidR="00EA08CF">
      <w:rPr>
        <w:rFonts w:ascii="Garamond" w:hAnsi="Garamond" w:cstheme="minorHAnsi"/>
        <w:b/>
        <w:sz w:val="40"/>
        <w:szCs w:val="40"/>
        <w:u w:val="single"/>
      </w:rPr>
      <w:t xml:space="preserve">Energy </w:t>
    </w:r>
    <w:r>
      <w:rPr>
        <w:rFonts w:ascii="Garamond" w:hAnsi="Garamond" w:cstheme="minorHAnsi"/>
        <w:b/>
        <w:sz w:val="40"/>
        <w:szCs w:val="40"/>
        <w:u w:val="single"/>
      </w:rPr>
      <w:t>Standing Content Committee</w:t>
    </w:r>
    <w:r w:rsidRPr="009E2A58">
      <w:rPr>
        <w:rFonts w:ascii="Garamond" w:hAnsi="Garamond" w:cstheme="minorHAnsi"/>
        <w:b/>
        <w:sz w:val="40"/>
        <w:szCs w:val="40"/>
        <w:u w:val="single"/>
      </w:rPr>
      <w:t xml:space="preserve"> </w:t>
    </w:r>
  </w:p>
  <w:p w14:paraId="6820AF59" w14:textId="77777777" w:rsidR="00622C64" w:rsidRPr="009E2A58" w:rsidRDefault="00622C64" w:rsidP="00696E12">
    <w:pPr>
      <w:pStyle w:val="Header"/>
      <w:ind w:firstLine="1980"/>
      <w:jc w:val="center"/>
      <w:rPr>
        <w:rFonts w:ascii="Garamond" w:hAnsi="Garamond" w:cstheme="minorHAnsi"/>
        <w:b/>
        <w:color w:val="4F81BD" w:themeColor="accent1"/>
        <w:sz w:val="40"/>
        <w:szCs w:val="40"/>
      </w:rPr>
    </w:pPr>
    <w:r w:rsidRPr="009E2A58">
      <w:rPr>
        <w:rFonts w:ascii="Garamond" w:hAnsi="Garamond" w:cstheme="minorHAnsi"/>
        <w:b/>
        <w:color w:val="4F81BD" w:themeColor="accent1"/>
        <w:sz w:val="40"/>
        <w:szCs w:val="40"/>
      </w:rPr>
      <w:t>Recommendations for Solar PV</w:t>
    </w:r>
    <w:r>
      <w:rPr>
        <w:rFonts w:ascii="Garamond" w:hAnsi="Garamond" w:cstheme="minorHAnsi"/>
        <w:b/>
        <w:color w:val="4F81BD" w:themeColor="accent1"/>
        <w:sz w:val="40"/>
        <w:szCs w:val="40"/>
      </w:rPr>
      <w:t xml:space="preserve"> Projects</w:t>
    </w:r>
  </w:p>
  <w:p w14:paraId="48F3C6B1" w14:textId="77777777" w:rsidR="00622C64" w:rsidRPr="009E2A58" w:rsidRDefault="00622C64" w:rsidP="009949A5">
    <w:pPr>
      <w:pStyle w:val="Header"/>
      <w:jc w:val="center"/>
      <w:rPr>
        <w:rFonts w:ascii="Garamond" w:hAnsi="Garamond" w:cstheme="minorHAnsi"/>
        <w:b/>
        <w:sz w:val="40"/>
        <w:szCs w:val="4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739"/>
    <w:multiLevelType w:val="hybridMultilevel"/>
    <w:tmpl w:val="3FE466CA"/>
    <w:lvl w:ilvl="0" w:tplc="FE607598">
      <w:start w:val="1"/>
      <w:numFmt w:val="upperLetter"/>
      <w:lvlText w:val="%1."/>
      <w:lvlJc w:val="left"/>
      <w:pPr>
        <w:ind w:left="1845" w:hanging="360"/>
      </w:pPr>
      <w:rPr>
        <w:rFonts w:hint="default"/>
      </w:rPr>
    </w:lvl>
    <w:lvl w:ilvl="1" w:tplc="04090019">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
    <w:nsid w:val="06D661DB"/>
    <w:multiLevelType w:val="hybridMultilevel"/>
    <w:tmpl w:val="B87A8ED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CCE6421"/>
    <w:multiLevelType w:val="hybridMultilevel"/>
    <w:tmpl w:val="13BEDC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2667DC"/>
    <w:multiLevelType w:val="hybridMultilevel"/>
    <w:tmpl w:val="3CE6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117DD"/>
    <w:multiLevelType w:val="hybridMultilevel"/>
    <w:tmpl w:val="3CAC1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B00E6"/>
    <w:multiLevelType w:val="hybridMultilevel"/>
    <w:tmpl w:val="3F6A1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04FFF"/>
    <w:multiLevelType w:val="hybridMultilevel"/>
    <w:tmpl w:val="74F09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370210"/>
    <w:multiLevelType w:val="hybridMultilevel"/>
    <w:tmpl w:val="A866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477C5"/>
    <w:multiLevelType w:val="multilevel"/>
    <w:tmpl w:val="6C5EF124"/>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1062"/>
        </w:tabs>
        <w:ind w:left="774"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16C94BF0"/>
    <w:multiLevelType w:val="hybridMultilevel"/>
    <w:tmpl w:val="E9366610"/>
    <w:lvl w:ilvl="0" w:tplc="A66876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C64390"/>
    <w:multiLevelType w:val="multilevel"/>
    <w:tmpl w:val="76CA9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AC1B73"/>
    <w:multiLevelType w:val="multilevel"/>
    <w:tmpl w:val="08E8F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846C6"/>
    <w:multiLevelType w:val="hybridMultilevel"/>
    <w:tmpl w:val="B9D6DE44"/>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1E0E3B0B"/>
    <w:multiLevelType w:val="multilevel"/>
    <w:tmpl w:val="08E8F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A67095"/>
    <w:multiLevelType w:val="hybridMultilevel"/>
    <w:tmpl w:val="6FBE2FFA"/>
    <w:lvl w:ilvl="0" w:tplc="A5CAD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797BCD"/>
    <w:multiLevelType w:val="multilevel"/>
    <w:tmpl w:val="76CA9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F24C0B"/>
    <w:multiLevelType w:val="multilevel"/>
    <w:tmpl w:val="0CBAA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3A133C"/>
    <w:multiLevelType w:val="hybridMultilevel"/>
    <w:tmpl w:val="5532C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8470C0"/>
    <w:multiLevelType w:val="hybridMultilevel"/>
    <w:tmpl w:val="1400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75D1A"/>
    <w:multiLevelType w:val="multilevel"/>
    <w:tmpl w:val="BB3C9888"/>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nsid w:val="36F21681"/>
    <w:multiLevelType w:val="multilevel"/>
    <w:tmpl w:val="B9D6DE44"/>
    <w:lvl w:ilvl="0">
      <w:start w:val="1"/>
      <w:numFmt w:val="lowerRoman"/>
      <w:lvlText w:val="%1."/>
      <w:lvlJc w:val="righ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1">
    <w:nsid w:val="3B184075"/>
    <w:multiLevelType w:val="multilevel"/>
    <w:tmpl w:val="08E8F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E75537"/>
    <w:multiLevelType w:val="hybridMultilevel"/>
    <w:tmpl w:val="B760756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3D2E4F2A"/>
    <w:multiLevelType w:val="hybridMultilevel"/>
    <w:tmpl w:val="078AA2C6"/>
    <w:lvl w:ilvl="0" w:tplc="7C48587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45F93189"/>
    <w:multiLevelType w:val="multilevel"/>
    <w:tmpl w:val="76CA9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113EF4"/>
    <w:multiLevelType w:val="hybridMultilevel"/>
    <w:tmpl w:val="C45C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BA1188"/>
    <w:multiLevelType w:val="hybridMultilevel"/>
    <w:tmpl w:val="83C2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4726D9"/>
    <w:multiLevelType w:val="hybridMultilevel"/>
    <w:tmpl w:val="F5509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8F233B6"/>
    <w:multiLevelType w:val="hybridMultilevel"/>
    <w:tmpl w:val="31E6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8F400D3"/>
    <w:multiLevelType w:val="multilevel"/>
    <w:tmpl w:val="843A1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C65889"/>
    <w:multiLevelType w:val="hybridMultilevel"/>
    <w:tmpl w:val="A69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2D0099"/>
    <w:multiLevelType w:val="multilevel"/>
    <w:tmpl w:val="08E8F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1663AC"/>
    <w:multiLevelType w:val="hybridMultilevel"/>
    <w:tmpl w:val="FE9095A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1B1187C"/>
    <w:multiLevelType w:val="hybridMultilevel"/>
    <w:tmpl w:val="BACE1202"/>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62910F38"/>
    <w:multiLevelType w:val="hybridMultilevel"/>
    <w:tmpl w:val="13A4FC6C"/>
    <w:lvl w:ilvl="0" w:tplc="1E68FF0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62C278B1"/>
    <w:multiLevelType w:val="multilevel"/>
    <w:tmpl w:val="843A1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0C740A"/>
    <w:multiLevelType w:val="multilevel"/>
    <w:tmpl w:val="76CA9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5D5B12"/>
    <w:multiLevelType w:val="hybridMultilevel"/>
    <w:tmpl w:val="0CDEF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AF4316"/>
    <w:multiLevelType w:val="hybridMultilevel"/>
    <w:tmpl w:val="0B003E54"/>
    <w:lvl w:ilvl="0" w:tplc="2F88F8A8">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3464C4"/>
    <w:multiLevelType w:val="multilevel"/>
    <w:tmpl w:val="76CA9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717FE9"/>
    <w:multiLevelType w:val="hybridMultilevel"/>
    <w:tmpl w:val="0C7AF116"/>
    <w:lvl w:ilvl="0" w:tplc="2502F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7914081"/>
    <w:multiLevelType w:val="hybridMultilevel"/>
    <w:tmpl w:val="DC509F9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CD42249"/>
    <w:multiLevelType w:val="hybridMultilevel"/>
    <w:tmpl w:val="7C204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42"/>
  </w:num>
  <w:num w:numId="4">
    <w:abstractNumId w:val="25"/>
  </w:num>
  <w:num w:numId="5">
    <w:abstractNumId w:val="26"/>
  </w:num>
  <w:num w:numId="6">
    <w:abstractNumId w:val="7"/>
  </w:num>
  <w:num w:numId="7">
    <w:abstractNumId w:val="5"/>
  </w:num>
  <w:num w:numId="8">
    <w:abstractNumId w:val="38"/>
  </w:num>
  <w:num w:numId="9">
    <w:abstractNumId w:val="16"/>
  </w:num>
  <w:num w:numId="10">
    <w:abstractNumId w:val="4"/>
  </w:num>
  <w:num w:numId="11">
    <w:abstractNumId w:val="21"/>
  </w:num>
  <w:num w:numId="12">
    <w:abstractNumId w:val="13"/>
  </w:num>
  <w:num w:numId="13">
    <w:abstractNumId w:val="31"/>
  </w:num>
  <w:num w:numId="14">
    <w:abstractNumId w:val="11"/>
  </w:num>
  <w:num w:numId="15">
    <w:abstractNumId w:val="29"/>
  </w:num>
  <w:num w:numId="16">
    <w:abstractNumId w:val="35"/>
  </w:num>
  <w:num w:numId="17">
    <w:abstractNumId w:val="10"/>
  </w:num>
  <w:num w:numId="18">
    <w:abstractNumId w:val="15"/>
  </w:num>
  <w:num w:numId="19">
    <w:abstractNumId w:val="24"/>
  </w:num>
  <w:num w:numId="20">
    <w:abstractNumId w:val="39"/>
  </w:num>
  <w:num w:numId="21">
    <w:abstractNumId w:val="36"/>
  </w:num>
  <w:num w:numId="22">
    <w:abstractNumId w:val="27"/>
  </w:num>
  <w:num w:numId="23">
    <w:abstractNumId w:val="28"/>
  </w:num>
  <w:num w:numId="24">
    <w:abstractNumId w:val="6"/>
  </w:num>
  <w:num w:numId="25">
    <w:abstractNumId w:val="9"/>
  </w:num>
  <w:num w:numId="26">
    <w:abstractNumId w:val="14"/>
  </w:num>
  <w:num w:numId="27">
    <w:abstractNumId w:val="40"/>
  </w:num>
  <w:num w:numId="28">
    <w:abstractNumId w:val="18"/>
  </w:num>
  <w:num w:numId="29">
    <w:abstractNumId w:val="34"/>
  </w:num>
  <w:num w:numId="30">
    <w:abstractNumId w:val="0"/>
  </w:num>
  <w:num w:numId="31">
    <w:abstractNumId w:val="23"/>
  </w:num>
  <w:num w:numId="32">
    <w:abstractNumId w:val="8"/>
  </w:num>
  <w:num w:numId="33">
    <w:abstractNumId w:val="17"/>
  </w:num>
  <w:num w:numId="34">
    <w:abstractNumId w:val="33"/>
  </w:num>
  <w:num w:numId="35">
    <w:abstractNumId w:val="22"/>
  </w:num>
  <w:num w:numId="36">
    <w:abstractNumId w:val="41"/>
  </w:num>
  <w:num w:numId="37">
    <w:abstractNumId w:val="12"/>
  </w:num>
  <w:num w:numId="38">
    <w:abstractNumId w:val="32"/>
  </w:num>
  <w:num w:numId="39">
    <w:abstractNumId w:val="2"/>
  </w:num>
  <w:num w:numId="40">
    <w:abstractNumId w:val="37"/>
  </w:num>
  <w:num w:numId="41">
    <w:abstractNumId w:val="20"/>
  </w:num>
  <w:num w:numId="42">
    <w:abstractNumId w:val="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58D"/>
    <w:rsid w:val="00000DAE"/>
    <w:rsid w:val="00045C52"/>
    <w:rsid w:val="00067665"/>
    <w:rsid w:val="000779B5"/>
    <w:rsid w:val="000A1E1A"/>
    <w:rsid w:val="000A48E7"/>
    <w:rsid w:val="000B03EC"/>
    <w:rsid w:val="00130200"/>
    <w:rsid w:val="001317C9"/>
    <w:rsid w:val="00161C83"/>
    <w:rsid w:val="00163A98"/>
    <w:rsid w:val="00164C53"/>
    <w:rsid w:val="00197777"/>
    <w:rsid w:val="001A0C61"/>
    <w:rsid w:val="001C6FAA"/>
    <w:rsid w:val="001E1797"/>
    <w:rsid w:val="001E704C"/>
    <w:rsid w:val="002321BF"/>
    <w:rsid w:val="00293461"/>
    <w:rsid w:val="002D77B2"/>
    <w:rsid w:val="00311164"/>
    <w:rsid w:val="00314ABE"/>
    <w:rsid w:val="003164A9"/>
    <w:rsid w:val="003431FD"/>
    <w:rsid w:val="00345E42"/>
    <w:rsid w:val="00364E32"/>
    <w:rsid w:val="003713D7"/>
    <w:rsid w:val="0038498C"/>
    <w:rsid w:val="003D2A17"/>
    <w:rsid w:val="00425D5B"/>
    <w:rsid w:val="00443F51"/>
    <w:rsid w:val="004C3F93"/>
    <w:rsid w:val="0050358D"/>
    <w:rsid w:val="00531F30"/>
    <w:rsid w:val="00541B3D"/>
    <w:rsid w:val="00555FC3"/>
    <w:rsid w:val="0059270F"/>
    <w:rsid w:val="0059510D"/>
    <w:rsid w:val="005F0087"/>
    <w:rsid w:val="006159C8"/>
    <w:rsid w:val="00622C64"/>
    <w:rsid w:val="0063688E"/>
    <w:rsid w:val="00636EFC"/>
    <w:rsid w:val="0065427B"/>
    <w:rsid w:val="006543E3"/>
    <w:rsid w:val="00660625"/>
    <w:rsid w:val="00692C9F"/>
    <w:rsid w:val="00696E12"/>
    <w:rsid w:val="006B098F"/>
    <w:rsid w:val="006B40F2"/>
    <w:rsid w:val="006B617C"/>
    <w:rsid w:val="006C35D3"/>
    <w:rsid w:val="006C797B"/>
    <w:rsid w:val="007363A0"/>
    <w:rsid w:val="007364CC"/>
    <w:rsid w:val="007370AD"/>
    <w:rsid w:val="007C30D9"/>
    <w:rsid w:val="008040A7"/>
    <w:rsid w:val="00821789"/>
    <w:rsid w:val="00880B38"/>
    <w:rsid w:val="008F5FB2"/>
    <w:rsid w:val="0096136E"/>
    <w:rsid w:val="00966F23"/>
    <w:rsid w:val="009949A5"/>
    <w:rsid w:val="00994B14"/>
    <w:rsid w:val="009976AE"/>
    <w:rsid w:val="009E2A58"/>
    <w:rsid w:val="00A15CB2"/>
    <w:rsid w:val="00A4282B"/>
    <w:rsid w:val="00A513C7"/>
    <w:rsid w:val="00A547DD"/>
    <w:rsid w:val="00AC4CB0"/>
    <w:rsid w:val="00AE79D6"/>
    <w:rsid w:val="00AF66DF"/>
    <w:rsid w:val="00B27B0C"/>
    <w:rsid w:val="00B31FBC"/>
    <w:rsid w:val="00B42E12"/>
    <w:rsid w:val="00B95B02"/>
    <w:rsid w:val="00BA7866"/>
    <w:rsid w:val="00BB66F0"/>
    <w:rsid w:val="00C70086"/>
    <w:rsid w:val="00C803C8"/>
    <w:rsid w:val="00CA362E"/>
    <w:rsid w:val="00CB3E31"/>
    <w:rsid w:val="00CC7AAD"/>
    <w:rsid w:val="00D02E03"/>
    <w:rsid w:val="00D91231"/>
    <w:rsid w:val="00DC0277"/>
    <w:rsid w:val="00DD41B6"/>
    <w:rsid w:val="00E30A88"/>
    <w:rsid w:val="00E43D66"/>
    <w:rsid w:val="00EA08CF"/>
    <w:rsid w:val="00EB5301"/>
    <w:rsid w:val="00ED2A1B"/>
    <w:rsid w:val="00EF6955"/>
    <w:rsid w:val="00F113B1"/>
    <w:rsid w:val="00F14762"/>
    <w:rsid w:val="00F20EE8"/>
    <w:rsid w:val="00F261B2"/>
    <w:rsid w:val="00F31DA3"/>
    <w:rsid w:val="00F54254"/>
    <w:rsid w:val="00FB2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C1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58D"/>
    <w:rPr>
      <w:sz w:val="24"/>
      <w:szCs w:val="24"/>
    </w:rPr>
  </w:style>
  <w:style w:type="paragraph" w:styleId="Heading1">
    <w:name w:val="heading 1"/>
    <w:aliases w:val="b"/>
    <w:basedOn w:val="TOC1"/>
    <w:next w:val="Normal"/>
    <w:link w:val="Heading1Char"/>
    <w:autoRedefine/>
    <w:qFormat/>
    <w:locked/>
    <w:rsid w:val="00BB66F0"/>
    <w:pPr>
      <w:keepNext/>
      <w:keepLines/>
      <w:tabs>
        <w:tab w:val="left" w:pos="4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before="240" w:after="240"/>
      <w:ind w:left="360" w:hanging="360"/>
      <w:outlineLvl w:val="0"/>
    </w:pPr>
    <w:rPr>
      <w:rFonts w:ascii="Arial Black" w:hAnsi="Arial Black"/>
      <w:b/>
      <w:caps/>
      <w:noProof/>
      <w:color w:val="4F81BD" w:themeColor="accent1"/>
      <w:sz w:val="36"/>
      <w:szCs w:val="22"/>
    </w:rPr>
  </w:style>
  <w:style w:type="paragraph" w:styleId="Heading2">
    <w:name w:val="heading 2"/>
    <w:basedOn w:val="Heading1"/>
    <w:next w:val="Normal"/>
    <w:link w:val="Heading2Char"/>
    <w:autoRedefine/>
    <w:qFormat/>
    <w:locked/>
    <w:rsid w:val="009E2A58"/>
    <w:pPr>
      <w:numPr>
        <w:ilvl w:val="1"/>
        <w:numId w:val="32"/>
      </w:numPr>
      <w:outlineLvl w:val="1"/>
    </w:pPr>
    <w:rPr>
      <w:rFonts w:ascii="Times New Roman" w:hAnsi="Times New Roman"/>
      <w:b w:val="0"/>
      <w:bCs/>
      <w:color w:val="000000"/>
      <w:sz w:val="24"/>
    </w:rPr>
  </w:style>
  <w:style w:type="paragraph" w:styleId="Heading3">
    <w:name w:val="heading 3"/>
    <w:basedOn w:val="Heading2"/>
    <w:next w:val="Normal"/>
    <w:link w:val="Heading3Char"/>
    <w:autoRedefine/>
    <w:qFormat/>
    <w:locked/>
    <w:rsid w:val="009E2A58"/>
    <w:pPr>
      <w:numPr>
        <w:ilvl w:val="2"/>
      </w:numPr>
      <w:tabs>
        <w:tab w:val="clear" w:pos="2160"/>
        <w:tab w:val="clear" w:pos="2880"/>
      </w:tabs>
      <w:outlineLvl w:val="2"/>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58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50358D"/>
    <w:pPr>
      <w:ind w:firstLine="360"/>
      <w:jc w:val="both"/>
    </w:pPr>
    <w:rPr>
      <w:sz w:val="20"/>
      <w:szCs w:val="20"/>
      <w:lang w:eastAsia="pt-BR"/>
    </w:rPr>
  </w:style>
  <w:style w:type="character" w:customStyle="1" w:styleId="BodyTextChar">
    <w:name w:val="Body Text Char"/>
    <w:basedOn w:val="DefaultParagraphFont"/>
    <w:link w:val="BodyText"/>
    <w:uiPriority w:val="99"/>
    <w:semiHidden/>
    <w:rsid w:val="00A94A4D"/>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94A4D"/>
    <w:rPr>
      <w:rFonts w:ascii="Courier New" w:hAnsi="Courier New" w:cs="Courier New"/>
      <w:sz w:val="20"/>
      <w:szCs w:val="20"/>
    </w:rPr>
  </w:style>
  <w:style w:type="character" w:customStyle="1" w:styleId="moz-txt-citetags">
    <w:name w:val="moz-txt-citetags"/>
    <w:basedOn w:val="DefaultParagraphFont"/>
    <w:uiPriority w:val="99"/>
    <w:rPr>
      <w:rFonts w:cs="Times New Roman"/>
    </w:rPr>
  </w:style>
  <w:style w:type="character" w:styleId="Emphasis">
    <w:name w:val="Emphasis"/>
    <w:basedOn w:val="DefaultParagraphFont"/>
    <w:uiPriority w:val="99"/>
    <w:qFormat/>
    <w:rPr>
      <w:rFonts w:cs="Times New Roman"/>
      <w:i/>
      <w:iCs/>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customStyle="1" w:styleId="BasicParagraph">
    <w:name w:val="[Basic Paragraph]"/>
    <w:basedOn w:val="Normal"/>
    <w:uiPriority w:val="99"/>
    <w:pPr>
      <w:widowControl w:val="0"/>
      <w:suppressAutoHyphens/>
      <w:autoSpaceDE w:val="0"/>
      <w:autoSpaceDN w:val="0"/>
      <w:adjustRightInd w:val="0"/>
      <w:spacing w:line="288" w:lineRule="auto"/>
      <w:textAlignment w:val="center"/>
    </w:pPr>
    <w:rPr>
      <w:rFonts w:ascii="Times-Roman" w:hAnsi="Times-Roman" w:cs="Times-Roman"/>
      <w:color w:val="82613B"/>
    </w:rPr>
  </w:style>
  <w:style w:type="paragraph" w:styleId="ListParagraph">
    <w:name w:val="List Paragraph"/>
    <w:basedOn w:val="Normal"/>
    <w:uiPriority w:val="34"/>
    <w:qFormat/>
    <w:rsid w:val="00DC0277"/>
    <w:pPr>
      <w:ind w:left="720"/>
      <w:contextualSpacing/>
    </w:pPr>
  </w:style>
  <w:style w:type="paragraph" w:styleId="BalloonText">
    <w:name w:val="Balloon Text"/>
    <w:basedOn w:val="Normal"/>
    <w:link w:val="BalloonTextChar"/>
    <w:uiPriority w:val="99"/>
    <w:semiHidden/>
    <w:unhideWhenUsed/>
    <w:rsid w:val="00BA7866"/>
    <w:rPr>
      <w:rFonts w:ascii="Tahoma" w:hAnsi="Tahoma" w:cs="Tahoma"/>
      <w:sz w:val="16"/>
      <w:szCs w:val="16"/>
    </w:rPr>
  </w:style>
  <w:style w:type="character" w:customStyle="1" w:styleId="BalloonTextChar">
    <w:name w:val="Balloon Text Char"/>
    <w:basedOn w:val="DefaultParagraphFont"/>
    <w:link w:val="BalloonText"/>
    <w:uiPriority w:val="99"/>
    <w:semiHidden/>
    <w:rsid w:val="00BA7866"/>
    <w:rPr>
      <w:rFonts w:ascii="Tahoma" w:hAnsi="Tahoma" w:cs="Tahoma"/>
      <w:sz w:val="16"/>
      <w:szCs w:val="16"/>
    </w:rPr>
  </w:style>
  <w:style w:type="character" w:styleId="CommentReference">
    <w:name w:val="annotation reference"/>
    <w:basedOn w:val="DefaultParagraphFont"/>
    <w:uiPriority w:val="99"/>
    <w:semiHidden/>
    <w:unhideWhenUsed/>
    <w:rsid w:val="0059510D"/>
    <w:rPr>
      <w:sz w:val="16"/>
      <w:szCs w:val="16"/>
    </w:rPr>
  </w:style>
  <w:style w:type="paragraph" w:styleId="CommentText">
    <w:name w:val="annotation text"/>
    <w:basedOn w:val="Normal"/>
    <w:link w:val="CommentTextChar"/>
    <w:uiPriority w:val="99"/>
    <w:semiHidden/>
    <w:unhideWhenUsed/>
    <w:rsid w:val="0059510D"/>
    <w:rPr>
      <w:sz w:val="20"/>
      <w:szCs w:val="20"/>
    </w:rPr>
  </w:style>
  <w:style w:type="character" w:customStyle="1" w:styleId="CommentTextChar">
    <w:name w:val="Comment Text Char"/>
    <w:basedOn w:val="DefaultParagraphFont"/>
    <w:link w:val="CommentText"/>
    <w:uiPriority w:val="99"/>
    <w:semiHidden/>
    <w:rsid w:val="0059510D"/>
    <w:rPr>
      <w:sz w:val="20"/>
      <w:szCs w:val="20"/>
    </w:rPr>
  </w:style>
  <w:style w:type="paragraph" w:styleId="CommentSubject">
    <w:name w:val="annotation subject"/>
    <w:basedOn w:val="CommentText"/>
    <w:next w:val="CommentText"/>
    <w:link w:val="CommentSubjectChar"/>
    <w:uiPriority w:val="99"/>
    <w:semiHidden/>
    <w:unhideWhenUsed/>
    <w:rsid w:val="0059510D"/>
    <w:rPr>
      <w:b/>
      <w:bCs/>
    </w:rPr>
  </w:style>
  <w:style w:type="character" w:customStyle="1" w:styleId="CommentSubjectChar">
    <w:name w:val="Comment Subject Char"/>
    <w:basedOn w:val="CommentTextChar"/>
    <w:link w:val="CommentSubject"/>
    <w:uiPriority w:val="99"/>
    <w:semiHidden/>
    <w:rsid w:val="0059510D"/>
    <w:rPr>
      <w:b/>
      <w:bCs/>
      <w:sz w:val="20"/>
      <w:szCs w:val="20"/>
    </w:rPr>
  </w:style>
  <w:style w:type="character" w:customStyle="1" w:styleId="Heading1Char">
    <w:name w:val="Heading 1 Char"/>
    <w:aliases w:val="b Char"/>
    <w:basedOn w:val="DefaultParagraphFont"/>
    <w:link w:val="Heading1"/>
    <w:rsid w:val="00BB66F0"/>
    <w:rPr>
      <w:rFonts w:ascii="Arial Black" w:hAnsi="Arial Black"/>
      <w:b/>
      <w:caps/>
      <w:noProof/>
      <w:color w:val="4F81BD" w:themeColor="accent1"/>
      <w:sz w:val="36"/>
    </w:rPr>
  </w:style>
  <w:style w:type="character" w:customStyle="1" w:styleId="Heading2Char">
    <w:name w:val="Heading 2 Char"/>
    <w:basedOn w:val="DefaultParagraphFont"/>
    <w:link w:val="Heading2"/>
    <w:rsid w:val="009E2A58"/>
    <w:rPr>
      <w:b/>
      <w:bCs/>
      <w:caps/>
      <w:noProof/>
      <w:color w:val="000000"/>
      <w:sz w:val="24"/>
      <w:szCs w:val="28"/>
    </w:rPr>
  </w:style>
  <w:style w:type="character" w:customStyle="1" w:styleId="Heading3Char">
    <w:name w:val="Heading 3 Char"/>
    <w:basedOn w:val="DefaultParagraphFont"/>
    <w:link w:val="Heading3"/>
    <w:rsid w:val="009E2A58"/>
    <w:rPr>
      <w:b/>
      <w:caps/>
      <w:noProof/>
      <w:color w:val="000000"/>
      <w:sz w:val="24"/>
      <w:szCs w:val="28"/>
    </w:rPr>
  </w:style>
  <w:style w:type="character" w:styleId="Strong">
    <w:name w:val="Strong"/>
    <w:basedOn w:val="DefaultParagraphFont"/>
    <w:uiPriority w:val="22"/>
    <w:qFormat/>
    <w:locked/>
    <w:rsid w:val="009E2A58"/>
    <w:rPr>
      <w:b/>
      <w:bCs/>
    </w:rPr>
  </w:style>
  <w:style w:type="character" w:customStyle="1" w:styleId="apple-converted-space">
    <w:name w:val="apple-converted-space"/>
    <w:basedOn w:val="DefaultParagraphFont"/>
    <w:rsid w:val="009E2A58"/>
  </w:style>
  <w:style w:type="paragraph" w:styleId="TOC1">
    <w:name w:val="toc 1"/>
    <w:basedOn w:val="Normal"/>
    <w:next w:val="Normal"/>
    <w:autoRedefine/>
    <w:uiPriority w:val="39"/>
    <w:semiHidden/>
    <w:unhideWhenUsed/>
    <w:rsid w:val="009E2A58"/>
    <w:pPr>
      <w:spacing w:after="100"/>
    </w:pPr>
  </w:style>
  <w:style w:type="paragraph" w:styleId="NoSpacing">
    <w:name w:val="No Spacing"/>
    <w:link w:val="NoSpacingChar"/>
    <w:uiPriority w:val="1"/>
    <w:qFormat/>
    <w:rsid w:val="001317C9"/>
    <w:rPr>
      <w:rFonts w:asciiTheme="minorHAnsi" w:eastAsiaTheme="minorEastAsia" w:hAnsiTheme="minorHAnsi" w:cstheme="minorBidi"/>
      <w:lang w:eastAsia="ja-JP"/>
    </w:rPr>
  </w:style>
  <w:style w:type="character" w:customStyle="1" w:styleId="NoSpacingChar">
    <w:name w:val="No Spacing Char"/>
    <w:basedOn w:val="DefaultParagraphFont"/>
    <w:link w:val="NoSpacing"/>
    <w:uiPriority w:val="1"/>
    <w:rsid w:val="001317C9"/>
    <w:rPr>
      <w:rFonts w:asciiTheme="minorHAnsi" w:eastAsiaTheme="minorEastAsia" w:hAnsiTheme="minorHAnsi" w:cstheme="minorBidi"/>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58D"/>
    <w:rPr>
      <w:sz w:val="24"/>
      <w:szCs w:val="24"/>
    </w:rPr>
  </w:style>
  <w:style w:type="paragraph" w:styleId="Heading1">
    <w:name w:val="heading 1"/>
    <w:aliases w:val="b"/>
    <w:basedOn w:val="TOC1"/>
    <w:next w:val="Normal"/>
    <w:link w:val="Heading1Char"/>
    <w:autoRedefine/>
    <w:qFormat/>
    <w:locked/>
    <w:rsid w:val="00BB66F0"/>
    <w:pPr>
      <w:keepNext/>
      <w:keepLines/>
      <w:tabs>
        <w:tab w:val="left" w:pos="4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before="240" w:after="240"/>
      <w:ind w:left="360" w:hanging="360"/>
      <w:outlineLvl w:val="0"/>
    </w:pPr>
    <w:rPr>
      <w:rFonts w:ascii="Arial Black" w:hAnsi="Arial Black"/>
      <w:b/>
      <w:caps/>
      <w:noProof/>
      <w:color w:val="4F81BD" w:themeColor="accent1"/>
      <w:sz w:val="36"/>
      <w:szCs w:val="22"/>
    </w:rPr>
  </w:style>
  <w:style w:type="paragraph" w:styleId="Heading2">
    <w:name w:val="heading 2"/>
    <w:basedOn w:val="Heading1"/>
    <w:next w:val="Normal"/>
    <w:link w:val="Heading2Char"/>
    <w:autoRedefine/>
    <w:qFormat/>
    <w:locked/>
    <w:rsid w:val="009E2A58"/>
    <w:pPr>
      <w:numPr>
        <w:ilvl w:val="1"/>
        <w:numId w:val="32"/>
      </w:numPr>
      <w:outlineLvl w:val="1"/>
    </w:pPr>
    <w:rPr>
      <w:rFonts w:ascii="Times New Roman" w:hAnsi="Times New Roman"/>
      <w:b w:val="0"/>
      <w:bCs/>
      <w:color w:val="000000"/>
      <w:sz w:val="24"/>
    </w:rPr>
  </w:style>
  <w:style w:type="paragraph" w:styleId="Heading3">
    <w:name w:val="heading 3"/>
    <w:basedOn w:val="Heading2"/>
    <w:next w:val="Normal"/>
    <w:link w:val="Heading3Char"/>
    <w:autoRedefine/>
    <w:qFormat/>
    <w:locked/>
    <w:rsid w:val="009E2A58"/>
    <w:pPr>
      <w:numPr>
        <w:ilvl w:val="2"/>
      </w:numPr>
      <w:tabs>
        <w:tab w:val="clear" w:pos="2160"/>
        <w:tab w:val="clear" w:pos="2880"/>
      </w:tabs>
      <w:outlineLvl w:val="2"/>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58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50358D"/>
    <w:pPr>
      <w:ind w:firstLine="360"/>
      <w:jc w:val="both"/>
    </w:pPr>
    <w:rPr>
      <w:sz w:val="20"/>
      <w:szCs w:val="20"/>
      <w:lang w:eastAsia="pt-BR"/>
    </w:rPr>
  </w:style>
  <w:style w:type="character" w:customStyle="1" w:styleId="BodyTextChar">
    <w:name w:val="Body Text Char"/>
    <w:basedOn w:val="DefaultParagraphFont"/>
    <w:link w:val="BodyText"/>
    <w:uiPriority w:val="99"/>
    <w:semiHidden/>
    <w:rsid w:val="00A94A4D"/>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94A4D"/>
    <w:rPr>
      <w:rFonts w:ascii="Courier New" w:hAnsi="Courier New" w:cs="Courier New"/>
      <w:sz w:val="20"/>
      <w:szCs w:val="20"/>
    </w:rPr>
  </w:style>
  <w:style w:type="character" w:customStyle="1" w:styleId="moz-txt-citetags">
    <w:name w:val="moz-txt-citetags"/>
    <w:basedOn w:val="DefaultParagraphFont"/>
    <w:uiPriority w:val="99"/>
    <w:rPr>
      <w:rFonts w:cs="Times New Roman"/>
    </w:rPr>
  </w:style>
  <w:style w:type="character" w:styleId="Emphasis">
    <w:name w:val="Emphasis"/>
    <w:basedOn w:val="DefaultParagraphFont"/>
    <w:uiPriority w:val="99"/>
    <w:qFormat/>
    <w:rPr>
      <w:rFonts w:cs="Times New Roman"/>
      <w:i/>
      <w:iCs/>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customStyle="1" w:styleId="BasicParagraph">
    <w:name w:val="[Basic Paragraph]"/>
    <w:basedOn w:val="Normal"/>
    <w:uiPriority w:val="99"/>
    <w:pPr>
      <w:widowControl w:val="0"/>
      <w:suppressAutoHyphens/>
      <w:autoSpaceDE w:val="0"/>
      <w:autoSpaceDN w:val="0"/>
      <w:adjustRightInd w:val="0"/>
      <w:spacing w:line="288" w:lineRule="auto"/>
      <w:textAlignment w:val="center"/>
    </w:pPr>
    <w:rPr>
      <w:rFonts w:ascii="Times-Roman" w:hAnsi="Times-Roman" w:cs="Times-Roman"/>
      <w:color w:val="82613B"/>
    </w:rPr>
  </w:style>
  <w:style w:type="paragraph" w:styleId="ListParagraph">
    <w:name w:val="List Paragraph"/>
    <w:basedOn w:val="Normal"/>
    <w:uiPriority w:val="34"/>
    <w:qFormat/>
    <w:rsid w:val="00DC0277"/>
    <w:pPr>
      <w:ind w:left="720"/>
      <w:contextualSpacing/>
    </w:pPr>
  </w:style>
  <w:style w:type="paragraph" w:styleId="BalloonText">
    <w:name w:val="Balloon Text"/>
    <w:basedOn w:val="Normal"/>
    <w:link w:val="BalloonTextChar"/>
    <w:uiPriority w:val="99"/>
    <w:semiHidden/>
    <w:unhideWhenUsed/>
    <w:rsid w:val="00BA7866"/>
    <w:rPr>
      <w:rFonts w:ascii="Tahoma" w:hAnsi="Tahoma" w:cs="Tahoma"/>
      <w:sz w:val="16"/>
      <w:szCs w:val="16"/>
    </w:rPr>
  </w:style>
  <w:style w:type="character" w:customStyle="1" w:styleId="BalloonTextChar">
    <w:name w:val="Balloon Text Char"/>
    <w:basedOn w:val="DefaultParagraphFont"/>
    <w:link w:val="BalloonText"/>
    <w:uiPriority w:val="99"/>
    <w:semiHidden/>
    <w:rsid w:val="00BA7866"/>
    <w:rPr>
      <w:rFonts w:ascii="Tahoma" w:hAnsi="Tahoma" w:cs="Tahoma"/>
      <w:sz w:val="16"/>
      <w:szCs w:val="16"/>
    </w:rPr>
  </w:style>
  <w:style w:type="character" w:styleId="CommentReference">
    <w:name w:val="annotation reference"/>
    <w:basedOn w:val="DefaultParagraphFont"/>
    <w:uiPriority w:val="99"/>
    <w:semiHidden/>
    <w:unhideWhenUsed/>
    <w:rsid w:val="0059510D"/>
    <w:rPr>
      <w:sz w:val="16"/>
      <w:szCs w:val="16"/>
    </w:rPr>
  </w:style>
  <w:style w:type="paragraph" w:styleId="CommentText">
    <w:name w:val="annotation text"/>
    <w:basedOn w:val="Normal"/>
    <w:link w:val="CommentTextChar"/>
    <w:uiPriority w:val="99"/>
    <w:semiHidden/>
    <w:unhideWhenUsed/>
    <w:rsid w:val="0059510D"/>
    <w:rPr>
      <w:sz w:val="20"/>
      <w:szCs w:val="20"/>
    </w:rPr>
  </w:style>
  <w:style w:type="character" w:customStyle="1" w:styleId="CommentTextChar">
    <w:name w:val="Comment Text Char"/>
    <w:basedOn w:val="DefaultParagraphFont"/>
    <w:link w:val="CommentText"/>
    <w:uiPriority w:val="99"/>
    <w:semiHidden/>
    <w:rsid w:val="0059510D"/>
    <w:rPr>
      <w:sz w:val="20"/>
      <w:szCs w:val="20"/>
    </w:rPr>
  </w:style>
  <w:style w:type="paragraph" w:styleId="CommentSubject">
    <w:name w:val="annotation subject"/>
    <w:basedOn w:val="CommentText"/>
    <w:next w:val="CommentText"/>
    <w:link w:val="CommentSubjectChar"/>
    <w:uiPriority w:val="99"/>
    <w:semiHidden/>
    <w:unhideWhenUsed/>
    <w:rsid w:val="0059510D"/>
    <w:rPr>
      <w:b/>
      <w:bCs/>
    </w:rPr>
  </w:style>
  <w:style w:type="character" w:customStyle="1" w:styleId="CommentSubjectChar">
    <w:name w:val="Comment Subject Char"/>
    <w:basedOn w:val="CommentTextChar"/>
    <w:link w:val="CommentSubject"/>
    <w:uiPriority w:val="99"/>
    <w:semiHidden/>
    <w:rsid w:val="0059510D"/>
    <w:rPr>
      <w:b/>
      <w:bCs/>
      <w:sz w:val="20"/>
      <w:szCs w:val="20"/>
    </w:rPr>
  </w:style>
  <w:style w:type="character" w:customStyle="1" w:styleId="Heading1Char">
    <w:name w:val="Heading 1 Char"/>
    <w:aliases w:val="b Char"/>
    <w:basedOn w:val="DefaultParagraphFont"/>
    <w:link w:val="Heading1"/>
    <w:rsid w:val="00BB66F0"/>
    <w:rPr>
      <w:rFonts w:ascii="Arial Black" w:hAnsi="Arial Black"/>
      <w:b/>
      <w:caps/>
      <w:noProof/>
      <w:color w:val="4F81BD" w:themeColor="accent1"/>
      <w:sz w:val="36"/>
    </w:rPr>
  </w:style>
  <w:style w:type="character" w:customStyle="1" w:styleId="Heading2Char">
    <w:name w:val="Heading 2 Char"/>
    <w:basedOn w:val="DefaultParagraphFont"/>
    <w:link w:val="Heading2"/>
    <w:rsid w:val="009E2A58"/>
    <w:rPr>
      <w:b/>
      <w:bCs/>
      <w:caps/>
      <w:noProof/>
      <w:color w:val="000000"/>
      <w:sz w:val="24"/>
      <w:szCs w:val="28"/>
    </w:rPr>
  </w:style>
  <w:style w:type="character" w:customStyle="1" w:styleId="Heading3Char">
    <w:name w:val="Heading 3 Char"/>
    <w:basedOn w:val="DefaultParagraphFont"/>
    <w:link w:val="Heading3"/>
    <w:rsid w:val="009E2A58"/>
    <w:rPr>
      <w:b/>
      <w:caps/>
      <w:noProof/>
      <w:color w:val="000000"/>
      <w:sz w:val="24"/>
      <w:szCs w:val="28"/>
    </w:rPr>
  </w:style>
  <w:style w:type="character" w:styleId="Strong">
    <w:name w:val="Strong"/>
    <w:basedOn w:val="DefaultParagraphFont"/>
    <w:uiPriority w:val="22"/>
    <w:qFormat/>
    <w:locked/>
    <w:rsid w:val="009E2A58"/>
    <w:rPr>
      <w:b/>
      <w:bCs/>
    </w:rPr>
  </w:style>
  <w:style w:type="character" w:customStyle="1" w:styleId="apple-converted-space">
    <w:name w:val="apple-converted-space"/>
    <w:basedOn w:val="DefaultParagraphFont"/>
    <w:rsid w:val="009E2A58"/>
  </w:style>
  <w:style w:type="paragraph" w:styleId="TOC1">
    <w:name w:val="toc 1"/>
    <w:basedOn w:val="Normal"/>
    <w:next w:val="Normal"/>
    <w:autoRedefine/>
    <w:uiPriority w:val="39"/>
    <w:semiHidden/>
    <w:unhideWhenUsed/>
    <w:rsid w:val="009E2A58"/>
    <w:pPr>
      <w:spacing w:after="100"/>
    </w:pPr>
  </w:style>
  <w:style w:type="paragraph" w:styleId="NoSpacing">
    <w:name w:val="No Spacing"/>
    <w:link w:val="NoSpacingChar"/>
    <w:uiPriority w:val="1"/>
    <w:qFormat/>
    <w:rsid w:val="001317C9"/>
    <w:rPr>
      <w:rFonts w:asciiTheme="minorHAnsi" w:eastAsiaTheme="minorEastAsia" w:hAnsiTheme="minorHAnsi" w:cstheme="minorBidi"/>
      <w:lang w:eastAsia="ja-JP"/>
    </w:rPr>
  </w:style>
  <w:style w:type="character" w:customStyle="1" w:styleId="NoSpacingChar">
    <w:name w:val="No Spacing Char"/>
    <w:basedOn w:val="DefaultParagraphFont"/>
    <w:link w:val="NoSpacing"/>
    <w:uiPriority w:val="1"/>
    <w:rsid w:val="001317C9"/>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45990">
      <w:bodyDiv w:val="1"/>
      <w:marLeft w:val="0"/>
      <w:marRight w:val="0"/>
      <w:marTop w:val="0"/>
      <w:marBottom w:val="0"/>
      <w:divBdr>
        <w:top w:val="none" w:sz="0" w:space="0" w:color="auto"/>
        <w:left w:val="none" w:sz="0" w:space="0" w:color="auto"/>
        <w:bottom w:val="none" w:sz="0" w:space="0" w:color="auto"/>
        <w:right w:val="none" w:sz="0" w:space="0" w:color="auto"/>
      </w:divBdr>
    </w:div>
    <w:div w:id="1101074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D17F2-BBBE-804B-AF30-00FA0A783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3492</Words>
  <Characters>19905</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EWB-USA</Company>
  <LinksUpToDate>false</LinksUpToDate>
  <CharactersWithSpaces>23351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EWB-USA</dc:creator>
  <cp:lastModifiedBy>Louis Woofenden</cp:lastModifiedBy>
  <cp:revision>3</cp:revision>
  <cp:lastPrinted>2010-10-05T23:45:00Z</cp:lastPrinted>
  <dcterms:created xsi:type="dcterms:W3CDTF">2014-03-10T02:53:00Z</dcterms:created>
  <dcterms:modified xsi:type="dcterms:W3CDTF">2014-03-16T21:29:00Z</dcterms:modified>
</cp:coreProperties>
</file>